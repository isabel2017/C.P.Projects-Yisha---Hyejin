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9CFD6" w14:textId="77777777" w:rsidR="005C27BF" w:rsidRPr="006935CB" w:rsidRDefault="005C27BF" w:rsidP="009D5381">
      <w:pPr>
        <w:jc w:val="center"/>
        <w:rPr>
          <w:rFonts w:ascii="Times New Roman" w:hAnsi="Times New Roman" w:cs="Times New Roman"/>
          <w:b/>
          <w:sz w:val="44"/>
          <w:szCs w:val="44"/>
        </w:rPr>
      </w:pPr>
      <w:r w:rsidRPr="006935CB">
        <w:rPr>
          <w:rFonts w:ascii="Times New Roman" w:hAnsi="Times New Roman" w:cs="Times New Roman"/>
          <w:b/>
          <w:sz w:val="44"/>
          <w:szCs w:val="44"/>
        </w:rPr>
        <w:t>Project 1</w:t>
      </w:r>
    </w:p>
    <w:p w14:paraId="25D7403A" w14:textId="77777777" w:rsidR="002F47E0" w:rsidRPr="006935CB" w:rsidRDefault="005C27BF" w:rsidP="009D5381">
      <w:pPr>
        <w:jc w:val="center"/>
        <w:rPr>
          <w:rFonts w:ascii="Times New Roman" w:hAnsi="Times New Roman" w:cs="Times New Roman"/>
          <w:sz w:val="30"/>
          <w:szCs w:val="30"/>
        </w:rPr>
      </w:pPr>
      <w:r w:rsidRPr="006935CB">
        <w:rPr>
          <w:rFonts w:ascii="Times New Roman" w:hAnsi="Times New Roman" w:cs="Times New Roman"/>
          <w:sz w:val="30"/>
          <w:szCs w:val="30"/>
        </w:rPr>
        <w:t>Computational Physics I FYS3150/FYS4150</w:t>
      </w:r>
    </w:p>
    <w:p w14:paraId="4DC7B1BC" w14:textId="77777777" w:rsidR="005C27BF" w:rsidRPr="006935CB" w:rsidRDefault="005C27BF" w:rsidP="009D5381">
      <w:pPr>
        <w:jc w:val="center"/>
        <w:rPr>
          <w:rFonts w:ascii="Times New Roman" w:hAnsi="Times New Roman" w:cs="Times New Roman"/>
        </w:rPr>
      </w:pPr>
    </w:p>
    <w:p w14:paraId="00FA49C6" w14:textId="77777777" w:rsidR="005C27BF" w:rsidRPr="006935CB" w:rsidRDefault="000D44B6" w:rsidP="009D5381">
      <w:pPr>
        <w:jc w:val="center"/>
        <w:rPr>
          <w:rFonts w:ascii="Times New Roman" w:hAnsi="Times New Roman" w:cs="Times New Roman"/>
          <w:sz w:val="24"/>
          <w:szCs w:val="24"/>
        </w:rPr>
      </w:pPr>
      <w:r w:rsidRPr="006935CB">
        <w:rPr>
          <w:rFonts w:ascii="Times New Roman" w:hAnsi="Times New Roman" w:cs="Times New Roman"/>
          <w:sz w:val="24"/>
          <w:szCs w:val="24"/>
        </w:rPr>
        <w:t>Hyejin Yun, Yisha Chen</w:t>
      </w:r>
    </w:p>
    <w:p w14:paraId="1CECE78E" w14:textId="50C5A0AE" w:rsidR="00894D85" w:rsidRPr="006935CB" w:rsidRDefault="00894D85" w:rsidP="009D5381">
      <w:pPr>
        <w:jc w:val="center"/>
        <w:rPr>
          <w:rFonts w:ascii="Times New Roman" w:hAnsi="Times New Roman" w:cs="Times New Roman"/>
          <w:sz w:val="24"/>
          <w:szCs w:val="24"/>
        </w:rPr>
      </w:pPr>
      <w:r w:rsidRPr="006935CB">
        <w:rPr>
          <w:rFonts w:ascii="Times New Roman" w:hAnsi="Times New Roman" w:cs="Times New Roman"/>
          <w:sz w:val="24"/>
          <w:szCs w:val="24"/>
        </w:rPr>
        <w:t>Sep 28, 2017</w:t>
      </w:r>
    </w:p>
    <w:p w14:paraId="477BF606" w14:textId="77777777" w:rsidR="00D62CDF" w:rsidRPr="006935CB" w:rsidRDefault="00D62CDF" w:rsidP="00A64C23">
      <w:pPr>
        <w:jc w:val="both"/>
        <w:rPr>
          <w:rFonts w:ascii="Times New Roman" w:hAnsi="Times New Roman" w:cs="Times New Roman"/>
        </w:rPr>
      </w:pPr>
    </w:p>
    <w:p w14:paraId="799A1570" w14:textId="77777777" w:rsidR="00D62CDF" w:rsidRPr="00FD192F" w:rsidRDefault="00D62CDF" w:rsidP="00A64C23">
      <w:pPr>
        <w:jc w:val="both"/>
        <w:rPr>
          <w:rFonts w:ascii="Times New Roman" w:hAnsi="Times New Roman" w:cs="Times New Roman"/>
          <w:b/>
          <w:sz w:val="21"/>
          <w:szCs w:val="21"/>
        </w:rPr>
      </w:pPr>
      <w:r w:rsidRPr="00FD192F">
        <w:rPr>
          <w:rFonts w:ascii="Times New Roman" w:hAnsi="Times New Roman" w:cs="Times New Roman"/>
          <w:b/>
          <w:sz w:val="21"/>
          <w:szCs w:val="21"/>
        </w:rPr>
        <w:t>Abstract</w:t>
      </w:r>
    </w:p>
    <w:p w14:paraId="27355656" w14:textId="77777777" w:rsidR="00D62CDF" w:rsidRPr="00AF6B8A" w:rsidRDefault="00FD192F" w:rsidP="00A64C23">
      <w:pPr>
        <w:jc w:val="both"/>
        <w:rPr>
          <w:rFonts w:ascii="Times New Roman" w:hAnsi="Times New Roman" w:cs="Times New Roman"/>
          <w:sz w:val="21"/>
          <w:szCs w:val="21"/>
        </w:rPr>
      </w:pPr>
      <w:r w:rsidRPr="00F00A69">
        <w:rPr>
          <w:rFonts w:ascii="Times New Roman" w:hAnsi="Times New Roman" w:cs="Times New Roman"/>
          <w:sz w:val="21"/>
          <w:szCs w:val="21"/>
        </w:rPr>
        <w:t xml:space="preserve">We </w:t>
      </w:r>
      <w:r w:rsidR="006935CB" w:rsidRPr="00F00A69">
        <w:rPr>
          <w:rFonts w:ascii="Times New Roman" w:hAnsi="Times New Roman" w:cs="Times New Roman"/>
          <w:sz w:val="21"/>
          <w:szCs w:val="21"/>
        </w:rPr>
        <w:t>solve</w:t>
      </w:r>
      <w:r w:rsidR="00B13E12">
        <w:rPr>
          <w:rFonts w:ascii="Times New Roman" w:hAnsi="Times New Roman" w:cs="Times New Roman"/>
          <w:sz w:val="21"/>
          <w:szCs w:val="21"/>
        </w:rPr>
        <w:t>d t</w:t>
      </w:r>
      <w:r w:rsidR="006935CB" w:rsidRPr="00F00A69">
        <w:rPr>
          <w:rFonts w:ascii="Times New Roman" w:hAnsi="Times New Roman" w:cs="Times New Roman"/>
          <w:sz w:val="21"/>
          <w:szCs w:val="21"/>
        </w:rPr>
        <w:t>he one-dimensional Poisson equation with Dirichlet boundary conditions by rewriting it as a set of linear equations.</w:t>
      </w:r>
      <w:r w:rsidRPr="00F00A69">
        <w:rPr>
          <w:rFonts w:ascii="Times New Roman" w:hAnsi="Times New Roman" w:cs="Times New Roman"/>
          <w:sz w:val="21"/>
          <w:szCs w:val="21"/>
        </w:rPr>
        <w:t xml:space="preserve"> </w:t>
      </w:r>
      <w:r w:rsidR="00A23981" w:rsidRPr="00F00A69">
        <w:rPr>
          <w:rFonts w:ascii="Times New Roman" w:hAnsi="Times New Roman" w:cs="Times New Roman"/>
          <w:sz w:val="21"/>
          <w:szCs w:val="21"/>
        </w:rPr>
        <w:t xml:space="preserve">LU decomposition as a general algorithm and optimized algorithm for </w:t>
      </w:r>
      <w:r w:rsidR="00B13E12">
        <w:rPr>
          <w:rFonts w:ascii="Times New Roman" w:hAnsi="Times New Roman" w:cs="Times New Roman"/>
          <w:sz w:val="21"/>
          <w:szCs w:val="21"/>
        </w:rPr>
        <w:t>specific tri-diagonal matrix were</w:t>
      </w:r>
      <w:r w:rsidR="00A23981" w:rsidRPr="00F00A69">
        <w:rPr>
          <w:rFonts w:ascii="Times New Roman" w:hAnsi="Times New Roman" w:cs="Times New Roman"/>
          <w:sz w:val="21"/>
          <w:szCs w:val="21"/>
        </w:rPr>
        <w:t xml:space="preserve"> applied to obtain solutions.</w:t>
      </w:r>
      <w:r w:rsidR="00AA16AB" w:rsidRPr="00F00A69">
        <w:rPr>
          <w:rFonts w:ascii="Times New Roman" w:hAnsi="Times New Roman" w:cs="Times New Roman"/>
          <w:sz w:val="21"/>
          <w:szCs w:val="21"/>
        </w:rPr>
        <w:t xml:space="preserve"> </w:t>
      </w:r>
      <w:r w:rsidR="00B13E12">
        <w:rPr>
          <w:rFonts w:ascii="Times New Roman" w:hAnsi="Times New Roman" w:cs="Times New Roman"/>
          <w:sz w:val="21"/>
          <w:szCs w:val="21"/>
        </w:rPr>
        <w:t>We fi</w:t>
      </w:r>
      <w:r w:rsidR="00AB07DA">
        <w:rPr>
          <w:rFonts w:ascii="Times New Roman" w:hAnsi="Times New Roman" w:cs="Times New Roman"/>
          <w:sz w:val="21"/>
          <w:szCs w:val="21"/>
        </w:rPr>
        <w:t xml:space="preserve">nd that </w:t>
      </w:r>
      <w:r w:rsidR="00AB07DA" w:rsidRPr="00F00A69">
        <w:rPr>
          <w:rFonts w:ascii="Times New Roman" w:hAnsi="Times New Roman" w:cs="Times New Roman"/>
          <w:sz w:val="21"/>
          <w:szCs w:val="21"/>
        </w:rPr>
        <w:t>optimized algorithm</w:t>
      </w:r>
      <w:r w:rsidR="00AB07DA">
        <w:rPr>
          <w:rFonts w:ascii="Times New Roman" w:hAnsi="Times New Roman" w:cs="Times New Roman"/>
          <w:sz w:val="21"/>
          <w:szCs w:val="21"/>
        </w:rPr>
        <w:t xml:space="preserve"> is much more time efficient compared to </w:t>
      </w:r>
      <w:r w:rsidR="00AB07DA" w:rsidRPr="00F00A69">
        <w:rPr>
          <w:rFonts w:ascii="Times New Roman" w:hAnsi="Times New Roman" w:cs="Times New Roman"/>
          <w:sz w:val="21"/>
          <w:szCs w:val="21"/>
        </w:rPr>
        <w:t>general algorithm</w:t>
      </w:r>
      <w:r w:rsidR="00AB07DA">
        <w:rPr>
          <w:rFonts w:ascii="Times New Roman" w:hAnsi="Times New Roman" w:cs="Times New Roman"/>
          <w:sz w:val="21"/>
          <w:szCs w:val="21"/>
        </w:rPr>
        <w:t xml:space="preserve">. The </w:t>
      </w:r>
      <w:r w:rsidR="00AF6B8A">
        <w:rPr>
          <w:rFonts w:ascii="Times New Roman" w:hAnsi="Times New Roman" w:cs="Times New Roman"/>
          <w:sz w:val="21"/>
          <w:szCs w:val="21"/>
        </w:rPr>
        <w:t xml:space="preserve">max </w:t>
      </w:r>
      <w:r w:rsidR="00AB07DA">
        <w:rPr>
          <w:rFonts w:ascii="Times New Roman" w:hAnsi="Times New Roman" w:cs="Times New Roman"/>
          <w:sz w:val="21"/>
          <w:szCs w:val="21"/>
        </w:rPr>
        <w:t>relative errors between closed-form sol</w:t>
      </w:r>
      <w:r w:rsidR="00B13E12">
        <w:rPr>
          <w:rFonts w:ascii="Times New Roman" w:hAnsi="Times New Roman" w:cs="Times New Roman"/>
          <w:sz w:val="21"/>
          <w:szCs w:val="21"/>
        </w:rPr>
        <w:t>ution and numerical solution were</w:t>
      </w:r>
      <w:r w:rsidR="00AB07DA">
        <w:rPr>
          <w:rFonts w:ascii="Times New Roman" w:hAnsi="Times New Roman" w:cs="Times New Roman"/>
          <w:sz w:val="21"/>
          <w:szCs w:val="21"/>
        </w:rPr>
        <w:t xml:space="preserve"> calculated with different </w:t>
      </w:r>
      <w:r w:rsidR="00E90816">
        <w:rPr>
          <w:rFonts w:ascii="Times New Roman" w:hAnsi="Times New Roman" w:cs="Times New Roman"/>
          <w:sz w:val="21"/>
          <w:szCs w:val="21"/>
        </w:rPr>
        <w:t xml:space="preserve">grid points </w:t>
      </w:r>
      <w:r w:rsidR="00AB07DA" w:rsidRPr="00AB07DA">
        <w:rPr>
          <w:rFonts w:ascii="Times New Roman" w:hAnsi="Times New Roman" w:cs="Times New Roman"/>
          <w:i/>
          <w:sz w:val="21"/>
          <w:szCs w:val="21"/>
        </w:rPr>
        <w:t>n</w:t>
      </w:r>
      <w:r w:rsidR="00AB07DA">
        <w:rPr>
          <w:rFonts w:ascii="Times New Roman" w:hAnsi="Times New Roman" w:cs="Times New Roman"/>
          <w:i/>
          <w:sz w:val="21"/>
          <w:szCs w:val="21"/>
        </w:rPr>
        <w:t xml:space="preserve"> </w:t>
      </w:r>
      <w:r w:rsidR="00AB07DA">
        <w:rPr>
          <w:rFonts w:ascii="Times New Roman" w:hAnsi="Times New Roman" w:cs="Times New Roman"/>
          <w:sz w:val="21"/>
          <w:szCs w:val="21"/>
        </w:rPr>
        <w:t xml:space="preserve">(corresponding to different step length </w:t>
      </w:r>
      <w:r w:rsidR="00AB07DA" w:rsidRPr="00AB07DA">
        <w:rPr>
          <w:rFonts w:ascii="Times New Roman" w:hAnsi="Times New Roman" w:cs="Times New Roman"/>
          <w:i/>
          <w:sz w:val="21"/>
          <w:szCs w:val="21"/>
        </w:rPr>
        <w:t>h</w:t>
      </w:r>
      <w:r w:rsidR="00AB07DA">
        <w:rPr>
          <w:rFonts w:ascii="Times New Roman" w:hAnsi="Times New Roman" w:cs="Times New Roman"/>
          <w:sz w:val="21"/>
          <w:szCs w:val="21"/>
        </w:rPr>
        <w:t>).</w:t>
      </w:r>
      <w:r w:rsidR="00AF6B8A">
        <w:rPr>
          <w:rFonts w:ascii="Times New Roman" w:hAnsi="Times New Roman" w:cs="Times New Roman"/>
          <w:sz w:val="21"/>
          <w:szCs w:val="21"/>
        </w:rPr>
        <w:t xml:space="preserve"> </w:t>
      </w:r>
      <w:r w:rsidR="00E90816" w:rsidRPr="00E90816">
        <w:rPr>
          <w:rFonts w:ascii="Times New Roman" w:hAnsi="Times New Roman" w:cs="Times New Roman"/>
          <w:sz w:val="21"/>
          <w:szCs w:val="21"/>
        </w:rPr>
        <w:t>The resu</w:t>
      </w:r>
      <w:r w:rsidR="00E90816">
        <w:rPr>
          <w:rFonts w:ascii="Times New Roman" w:hAnsi="Times New Roman" w:cs="Times New Roman"/>
          <w:sz w:val="21"/>
          <w:szCs w:val="21"/>
        </w:rPr>
        <w:t xml:space="preserve">lt </w:t>
      </w:r>
      <w:r w:rsidR="00E90816" w:rsidRPr="00E90816">
        <w:rPr>
          <w:rFonts w:ascii="Times New Roman" w:hAnsi="Times New Roman" w:cs="Times New Roman"/>
          <w:sz w:val="21"/>
          <w:szCs w:val="21"/>
        </w:rPr>
        <w:t>show</w:t>
      </w:r>
      <w:r w:rsidR="00E90816">
        <w:rPr>
          <w:rFonts w:ascii="Times New Roman" w:hAnsi="Times New Roman" w:cs="Times New Roman"/>
          <w:sz w:val="21"/>
          <w:szCs w:val="21"/>
        </w:rPr>
        <w:t>s</w:t>
      </w:r>
      <w:r w:rsidR="00E90816" w:rsidRPr="00E90816">
        <w:rPr>
          <w:rFonts w:ascii="Times New Roman" w:hAnsi="Times New Roman" w:cs="Times New Roman"/>
          <w:sz w:val="21"/>
          <w:szCs w:val="21"/>
        </w:rPr>
        <w:t xml:space="preserve"> that </w:t>
      </w:r>
      <w:r w:rsidR="00E90816">
        <w:rPr>
          <w:rFonts w:ascii="Times New Roman" w:hAnsi="Times New Roman" w:cs="Times New Roman"/>
          <w:sz w:val="21"/>
          <w:szCs w:val="21"/>
        </w:rPr>
        <w:t>the maximum relative error</w:t>
      </w:r>
      <w:r w:rsidR="00E90816" w:rsidRPr="00E90816">
        <w:rPr>
          <w:rFonts w:ascii="Times New Roman" w:hAnsi="Times New Roman" w:cs="Times New Roman"/>
          <w:sz w:val="21"/>
          <w:szCs w:val="21"/>
        </w:rPr>
        <w:t xml:space="preserve"> </w:t>
      </w:r>
      <w:r w:rsidR="00FF2164">
        <w:rPr>
          <w:rFonts w:ascii="Times New Roman" w:hAnsi="Times New Roman" w:cs="Times New Roman"/>
          <w:sz w:val="21"/>
          <w:szCs w:val="21"/>
        </w:rPr>
        <w:t>de</w:t>
      </w:r>
      <w:r w:rsidR="00E90816" w:rsidRPr="00E90816">
        <w:rPr>
          <w:rFonts w:ascii="Times New Roman" w:hAnsi="Times New Roman" w:cs="Times New Roman"/>
          <w:sz w:val="21"/>
          <w:szCs w:val="21"/>
        </w:rPr>
        <w:t xml:space="preserve">creases with the increase of </w:t>
      </w:r>
      <w:r w:rsidR="00E90816" w:rsidRPr="00AF6B8A">
        <w:rPr>
          <w:rFonts w:ascii="Times New Roman" w:hAnsi="Times New Roman" w:cs="Times New Roman"/>
          <w:i/>
          <w:sz w:val="21"/>
          <w:szCs w:val="21"/>
        </w:rPr>
        <w:t>n</w:t>
      </w:r>
      <w:r w:rsidR="00FF2164">
        <w:rPr>
          <w:rFonts w:ascii="Times New Roman" w:hAnsi="Times New Roman" w:cs="Times New Roman"/>
          <w:sz w:val="21"/>
          <w:szCs w:val="21"/>
        </w:rPr>
        <w:t xml:space="preserve"> first and then increases</w:t>
      </w:r>
      <w:r w:rsidR="00E90816" w:rsidRPr="00E90816">
        <w:rPr>
          <w:rFonts w:ascii="Times New Roman" w:hAnsi="Times New Roman" w:cs="Times New Roman"/>
          <w:sz w:val="21"/>
          <w:szCs w:val="21"/>
        </w:rPr>
        <w:t xml:space="preserve">. </w:t>
      </w:r>
      <w:r w:rsidR="00E90816">
        <w:rPr>
          <w:rFonts w:ascii="Times New Roman" w:hAnsi="Times New Roman" w:cs="Times New Roman"/>
          <w:sz w:val="21"/>
          <w:szCs w:val="21"/>
        </w:rPr>
        <w:t xml:space="preserve">When </w:t>
      </w:r>
      <w:r w:rsidR="00183FC4" w:rsidRPr="00183FC4">
        <w:rPr>
          <w:rFonts w:ascii="Times New Roman" w:hAnsi="Times New Roman" w:cs="Times New Roman"/>
          <w:i/>
          <w:sz w:val="24"/>
          <w:szCs w:val="24"/>
        </w:rPr>
        <w:t>n</w:t>
      </w:r>
      <w:r w:rsidR="00183FC4" w:rsidRPr="006935CB">
        <w:rPr>
          <w:rFonts w:ascii="Times New Roman" w:hAnsi="Times New Roman" w:cs="Times New Roman"/>
          <w:sz w:val="24"/>
          <w:szCs w:val="24"/>
        </w:rPr>
        <w:t>=10</w:t>
      </w:r>
      <w:r w:rsidR="0020262E">
        <w:rPr>
          <w:rFonts w:ascii="Times New Roman" w:hAnsi="Times New Roman" w:cs="Times New Roman"/>
          <w:sz w:val="24"/>
          <w:szCs w:val="24"/>
          <w:vertAlign w:val="superscript"/>
        </w:rPr>
        <w:t>5</w:t>
      </w:r>
      <w:r w:rsidR="00E90816">
        <w:rPr>
          <w:rFonts w:ascii="Times New Roman" w:hAnsi="Times New Roman" w:cs="Times New Roman"/>
          <w:sz w:val="21"/>
          <w:szCs w:val="21"/>
        </w:rPr>
        <w:t xml:space="preserve">, </w:t>
      </w:r>
      <w:r w:rsidR="00FF2164">
        <w:rPr>
          <w:rFonts w:ascii="Times New Roman" w:hAnsi="Times New Roman" w:cs="Times New Roman"/>
          <w:sz w:val="21"/>
          <w:szCs w:val="21"/>
        </w:rPr>
        <w:t xml:space="preserve">we get the minimum value for maximum relative error. </w:t>
      </w:r>
    </w:p>
    <w:p w14:paraId="443DE367" w14:textId="77777777" w:rsidR="00AB78F4" w:rsidRPr="00E50AAC" w:rsidRDefault="00D62CDF" w:rsidP="00A64C23">
      <w:pPr>
        <w:pStyle w:val="2"/>
        <w:numPr>
          <w:ilvl w:val="0"/>
          <w:numId w:val="2"/>
        </w:numPr>
        <w:jc w:val="both"/>
        <w:rPr>
          <w:rFonts w:ascii="Times New Roman" w:hAnsi="Times New Roman" w:cs="Times New Roman"/>
        </w:rPr>
      </w:pPr>
      <w:r w:rsidRPr="00D40A31">
        <w:rPr>
          <w:rFonts w:ascii="Times New Roman" w:hAnsi="Times New Roman" w:cs="Times New Roman"/>
        </w:rPr>
        <w:t>Introduction</w:t>
      </w:r>
    </w:p>
    <w:p w14:paraId="1549CF2C" w14:textId="1A95FE46" w:rsidR="00D62CDF" w:rsidRPr="00BE4CFA" w:rsidRDefault="00AB78F4" w:rsidP="00A64C23">
      <w:pPr>
        <w:jc w:val="both"/>
        <w:rPr>
          <w:rFonts w:ascii="Times New Roman" w:hAnsi="Times New Roman" w:cs="Times New Roman"/>
          <w:sz w:val="21"/>
          <w:szCs w:val="21"/>
        </w:rPr>
      </w:pPr>
      <w:r w:rsidRPr="00B674E9">
        <w:rPr>
          <w:rFonts w:ascii="Times New Roman" w:hAnsi="Times New Roman" w:cs="Times New Roman"/>
          <w:sz w:val="21"/>
          <w:szCs w:val="21"/>
        </w:rPr>
        <w:t xml:space="preserve">The aim of this project is to be skilled using </w:t>
      </w:r>
      <w:r w:rsidR="00B13E12" w:rsidRPr="00B674E9">
        <w:rPr>
          <w:rFonts w:ascii="Times New Roman" w:hAnsi="Times New Roman" w:cs="Times New Roman"/>
          <w:sz w:val="21"/>
          <w:szCs w:val="21"/>
        </w:rPr>
        <w:t>dynamic memory handling of matrices and vectors when programing</w:t>
      </w:r>
      <w:r w:rsidR="003C295B">
        <w:rPr>
          <w:rFonts w:ascii="Times New Roman" w:hAnsi="Times New Roman" w:cs="Times New Roman"/>
          <w:sz w:val="21"/>
          <w:szCs w:val="21"/>
        </w:rPr>
        <w:t xml:space="preserve">. </w:t>
      </w:r>
      <w:r w:rsidR="00B12964">
        <w:rPr>
          <w:rFonts w:ascii="Times New Roman" w:hAnsi="Times New Roman" w:cs="Times New Roman"/>
          <w:sz w:val="21"/>
          <w:szCs w:val="21"/>
        </w:rPr>
        <w:t>Thus, d</w:t>
      </w:r>
      <w:r w:rsidR="00B674E9" w:rsidRPr="00B674E9">
        <w:rPr>
          <w:rFonts w:ascii="Times New Roman" w:hAnsi="Times New Roman" w:cs="Times New Roman"/>
          <w:sz w:val="21"/>
          <w:szCs w:val="21"/>
        </w:rPr>
        <w:t>ynamic memory allocation</w:t>
      </w:r>
      <w:r w:rsidR="00B674E9">
        <w:rPr>
          <w:rFonts w:ascii="Times New Roman" w:hAnsi="Times New Roman" w:cs="Times New Roman"/>
          <w:sz w:val="21"/>
          <w:szCs w:val="21"/>
        </w:rPr>
        <w:t xml:space="preserve"> and </w:t>
      </w:r>
      <w:r w:rsidR="00B674E9" w:rsidRPr="00B674E9">
        <w:rPr>
          <w:rFonts w:ascii="Times New Roman" w:hAnsi="Times New Roman" w:cs="Times New Roman"/>
          <w:sz w:val="21"/>
          <w:szCs w:val="21"/>
        </w:rPr>
        <w:t>Armadillo</w:t>
      </w:r>
      <w:r w:rsidR="00B674E9">
        <w:rPr>
          <w:rFonts w:ascii="Times New Roman" w:hAnsi="Times New Roman" w:cs="Times New Roman"/>
          <w:sz w:val="21"/>
          <w:szCs w:val="21"/>
        </w:rPr>
        <w:t xml:space="preserve"> </w:t>
      </w:r>
      <w:r w:rsidR="00B674E9" w:rsidRPr="00B674E9">
        <w:rPr>
          <w:rFonts w:ascii="Times New Roman" w:hAnsi="Times New Roman" w:cs="Times New Roman"/>
          <w:sz w:val="21"/>
          <w:szCs w:val="21"/>
        </w:rPr>
        <w:t>library</w:t>
      </w:r>
      <w:r w:rsidR="00B674E9">
        <w:rPr>
          <w:rFonts w:ascii="Times New Roman" w:hAnsi="Times New Roman" w:cs="Times New Roman"/>
          <w:sz w:val="21"/>
          <w:szCs w:val="21"/>
        </w:rPr>
        <w:t xml:space="preserve"> </w:t>
      </w:r>
      <w:r w:rsidR="003C295B">
        <w:rPr>
          <w:rFonts w:ascii="Times New Roman" w:hAnsi="Times New Roman" w:cs="Times New Roman"/>
          <w:sz w:val="21"/>
          <w:szCs w:val="21"/>
        </w:rPr>
        <w:t xml:space="preserve">were used for array handling </w:t>
      </w:r>
      <w:r w:rsidR="004874A5">
        <w:rPr>
          <w:rFonts w:ascii="Times New Roman" w:hAnsi="Times New Roman" w:cs="Times New Roman"/>
          <w:sz w:val="21"/>
          <w:szCs w:val="21"/>
        </w:rPr>
        <w:t>here</w:t>
      </w:r>
      <w:r w:rsidR="00B956BB">
        <w:rPr>
          <w:rFonts w:ascii="Times New Roman" w:hAnsi="Times New Roman" w:cs="Times New Roman"/>
          <w:sz w:val="21"/>
          <w:szCs w:val="21"/>
        </w:rPr>
        <w:t>.</w:t>
      </w:r>
      <w:r w:rsidR="00B956BB" w:rsidRPr="00B956BB">
        <w:rPr>
          <w:rFonts w:ascii="Times New Roman" w:hAnsi="Times New Roman" w:cs="Times New Roman"/>
          <w:sz w:val="21"/>
          <w:szCs w:val="21"/>
        </w:rPr>
        <w:t xml:space="preserve"> </w:t>
      </w:r>
      <w:r w:rsidR="00B12964">
        <w:rPr>
          <w:rFonts w:ascii="Times New Roman" w:hAnsi="Times New Roman" w:cs="Times New Roman"/>
          <w:sz w:val="21"/>
          <w:szCs w:val="21"/>
        </w:rPr>
        <w:t>Both g</w:t>
      </w:r>
      <w:r w:rsidR="00B956BB" w:rsidRPr="00F00A69">
        <w:rPr>
          <w:rFonts w:ascii="Times New Roman" w:hAnsi="Times New Roman" w:cs="Times New Roman"/>
          <w:sz w:val="21"/>
          <w:szCs w:val="21"/>
        </w:rPr>
        <w:t>eneral algorithm</w:t>
      </w:r>
      <w:r w:rsidR="00B12964">
        <w:rPr>
          <w:rFonts w:ascii="Times New Roman" w:hAnsi="Times New Roman" w:cs="Times New Roman"/>
          <w:sz w:val="21"/>
          <w:szCs w:val="21"/>
        </w:rPr>
        <w:t xml:space="preserve"> with LU decomposition</w:t>
      </w:r>
      <w:r w:rsidR="00B956BB" w:rsidRPr="00F00A69">
        <w:rPr>
          <w:rFonts w:ascii="Times New Roman" w:hAnsi="Times New Roman" w:cs="Times New Roman"/>
          <w:sz w:val="21"/>
          <w:szCs w:val="21"/>
        </w:rPr>
        <w:t xml:space="preserve"> and optimized algorithm</w:t>
      </w:r>
      <w:r w:rsidR="00B12964">
        <w:rPr>
          <w:rFonts w:ascii="Times New Roman" w:hAnsi="Times New Roman" w:cs="Times New Roman"/>
          <w:sz w:val="21"/>
          <w:szCs w:val="21"/>
        </w:rPr>
        <w:t xml:space="preserve"> were implemented to solve a </w:t>
      </w:r>
      <w:r w:rsidR="00B12964" w:rsidRPr="003C295B">
        <w:rPr>
          <w:rFonts w:ascii="Times New Roman" w:hAnsi="Times New Roman" w:cs="Times New Roman"/>
          <w:sz w:val="21"/>
          <w:szCs w:val="21"/>
        </w:rPr>
        <w:t>one-dimensional Poisson equation with Dirichlet boundary conditions</w:t>
      </w:r>
      <w:r w:rsidR="00B12964">
        <w:rPr>
          <w:rFonts w:ascii="Times New Roman" w:hAnsi="Times New Roman" w:cs="Times New Roman"/>
          <w:sz w:val="21"/>
          <w:szCs w:val="21"/>
        </w:rPr>
        <w:t>.</w:t>
      </w:r>
      <w:r w:rsidR="007F3722">
        <w:rPr>
          <w:rFonts w:ascii="Times New Roman" w:hAnsi="Times New Roman" w:cs="Times New Roman"/>
          <w:sz w:val="21"/>
          <w:szCs w:val="21"/>
        </w:rPr>
        <w:t xml:space="preserve"> In addition, CPU time cost and FLOPS (</w:t>
      </w:r>
      <w:r w:rsidR="007F3722" w:rsidRPr="00B12964">
        <w:rPr>
          <w:rFonts w:ascii="Times New Roman" w:hAnsi="Times New Roman" w:cs="Times New Roman"/>
          <w:sz w:val="21"/>
          <w:szCs w:val="21"/>
        </w:rPr>
        <w:t>Floating-point operations per second</w:t>
      </w:r>
      <w:r w:rsidR="007F3722">
        <w:rPr>
          <w:rFonts w:ascii="Times New Roman" w:hAnsi="Times New Roman" w:cs="Times New Roman"/>
          <w:sz w:val="21"/>
          <w:szCs w:val="21"/>
        </w:rPr>
        <w:t xml:space="preserve">) were compared </w:t>
      </w:r>
      <w:r w:rsidR="00E90816">
        <w:rPr>
          <w:rFonts w:ascii="Times New Roman" w:hAnsi="Times New Roman" w:cs="Times New Roman"/>
          <w:sz w:val="21"/>
          <w:szCs w:val="21"/>
        </w:rPr>
        <w:t>t</w:t>
      </w:r>
      <w:r w:rsidR="000318B0">
        <w:rPr>
          <w:rFonts w:ascii="Times New Roman" w:hAnsi="Times New Roman" w:cs="Times New Roman"/>
          <w:sz w:val="21"/>
          <w:szCs w:val="21"/>
        </w:rPr>
        <w:t>o find out the</w:t>
      </w:r>
      <w:r w:rsidR="00D267E1">
        <w:rPr>
          <w:rFonts w:ascii="Times New Roman" w:hAnsi="Times New Roman" w:cs="Times New Roman"/>
          <w:sz w:val="21"/>
          <w:szCs w:val="21"/>
        </w:rPr>
        <w:t xml:space="preserve"> more </w:t>
      </w:r>
      <w:r w:rsidR="00D267E1" w:rsidRPr="00DE6F35">
        <w:rPr>
          <w:rFonts w:ascii="Times New Roman" w:hAnsi="Times New Roman" w:cs="Times New Roman"/>
          <w:sz w:val="21"/>
          <w:szCs w:val="21"/>
        </w:rPr>
        <w:t>efficient</w:t>
      </w:r>
      <w:r w:rsidR="00D267E1">
        <w:rPr>
          <w:rFonts w:ascii="Times New Roman" w:hAnsi="Times New Roman" w:cs="Times New Roman"/>
          <w:sz w:val="21"/>
          <w:szCs w:val="21"/>
        </w:rPr>
        <w:t xml:space="preserve"> method</w:t>
      </w:r>
      <w:r w:rsidR="0042754A">
        <w:rPr>
          <w:rFonts w:ascii="Times New Roman" w:hAnsi="Times New Roman" w:cs="Times New Roman"/>
          <w:sz w:val="21"/>
          <w:szCs w:val="21"/>
        </w:rPr>
        <w:t>.</w:t>
      </w:r>
      <w:r w:rsidR="00E90816">
        <w:rPr>
          <w:rFonts w:ascii="Times New Roman" w:hAnsi="Times New Roman" w:cs="Times New Roman"/>
          <w:sz w:val="21"/>
          <w:szCs w:val="21"/>
        </w:rPr>
        <w:t xml:space="preserve"> The </w:t>
      </w:r>
      <w:r w:rsidR="000318B0">
        <w:rPr>
          <w:rFonts w:ascii="Times New Roman" w:hAnsi="Times New Roman" w:cs="Times New Roman"/>
          <w:sz w:val="21"/>
          <w:szCs w:val="21"/>
        </w:rPr>
        <w:t>trend</w:t>
      </w:r>
      <w:r w:rsidR="00E90816">
        <w:rPr>
          <w:rFonts w:ascii="Times New Roman" w:hAnsi="Times New Roman" w:cs="Times New Roman"/>
          <w:sz w:val="21"/>
          <w:szCs w:val="21"/>
        </w:rPr>
        <w:t xml:space="preserve"> of </w:t>
      </w:r>
      <w:r w:rsidR="00E50AAC">
        <w:rPr>
          <w:rFonts w:ascii="Times New Roman" w:hAnsi="Times New Roman" w:cs="Times New Roman"/>
          <w:sz w:val="21"/>
          <w:szCs w:val="21"/>
        </w:rPr>
        <w:t xml:space="preserve">maximum </w:t>
      </w:r>
      <w:r w:rsidR="00E90816">
        <w:rPr>
          <w:rFonts w:ascii="Times New Roman" w:hAnsi="Times New Roman" w:cs="Times New Roman"/>
          <w:sz w:val="21"/>
          <w:szCs w:val="21"/>
        </w:rPr>
        <w:t>relative errors between closed-form solution and numerical solution</w:t>
      </w:r>
      <w:r w:rsidR="000318B0">
        <w:rPr>
          <w:rFonts w:ascii="Times New Roman" w:hAnsi="Times New Roman" w:cs="Times New Roman"/>
          <w:sz w:val="21"/>
          <w:szCs w:val="21"/>
        </w:rPr>
        <w:t xml:space="preserve"> was</w:t>
      </w:r>
      <w:r w:rsidR="00E50AAC">
        <w:rPr>
          <w:rFonts w:ascii="Times New Roman" w:hAnsi="Times New Roman" w:cs="Times New Roman"/>
          <w:sz w:val="21"/>
          <w:szCs w:val="21"/>
        </w:rPr>
        <w:t xml:space="preserve"> </w:t>
      </w:r>
      <w:r w:rsidR="00E90816">
        <w:rPr>
          <w:rFonts w:ascii="Times New Roman" w:hAnsi="Times New Roman" w:cs="Times New Roman"/>
          <w:sz w:val="21"/>
          <w:szCs w:val="21"/>
        </w:rPr>
        <w:t>also dis</w:t>
      </w:r>
      <w:r w:rsidR="00CC55E8">
        <w:rPr>
          <w:rFonts w:ascii="Times New Roman" w:hAnsi="Times New Roman" w:cs="Times New Roman"/>
          <w:sz w:val="21"/>
          <w:szCs w:val="21"/>
        </w:rPr>
        <w:t>cussed with the increasing</w:t>
      </w:r>
      <w:r w:rsidR="000318B0">
        <w:rPr>
          <w:rFonts w:ascii="Times New Roman" w:hAnsi="Times New Roman" w:cs="Times New Roman"/>
          <w:sz w:val="21"/>
          <w:szCs w:val="21"/>
        </w:rPr>
        <w:t xml:space="preserve"> of </w:t>
      </w:r>
      <w:r w:rsidR="000318B0" w:rsidRPr="00AB07DA">
        <w:rPr>
          <w:rFonts w:ascii="Times New Roman" w:hAnsi="Times New Roman" w:cs="Times New Roman"/>
          <w:i/>
          <w:sz w:val="21"/>
          <w:szCs w:val="21"/>
        </w:rPr>
        <w:t>n</w:t>
      </w:r>
      <w:r w:rsidR="000318B0">
        <w:rPr>
          <w:rFonts w:ascii="Times New Roman" w:hAnsi="Times New Roman" w:cs="Times New Roman"/>
          <w:sz w:val="21"/>
          <w:szCs w:val="21"/>
        </w:rPr>
        <w:t>.</w:t>
      </w:r>
      <w:r w:rsidR="006F5F35">
        <w:rPr>
          <w:rFonts w:ascii="Times New Roman" w:eastAsia="宋体" w:hAnsi="Times New Roman" w:cs="Times New Roman" w:hint="eastAsia"/>
          <w:sz w:val="21"/>
          <w:szCs w:val="21"/>
          <w:lang w:eastAsia="zh-CN"/>
        </w:rPr>
        <w:t xml:space="preserve"> </w:t>
      </w:r>
      <w:r w:rsidR="004B5A28">
        <w:rPr>
          <w:rFonts w:ascii="Times New Roman" w:eastAsia="宋体" w:hAnsi="Times New Roman" w:cs="Times New Roman"/>
          <w:sz w:val="21"/>
          <w:szCs w:val="21"/>
          <w:lang w:eastAsia="zh-CN"/>
        </w:rPr>
        <w:t>Detail m</w:t>
      </w:r>
      <w:r w:rsidR="006F5F35">
        <w:rPr>
          <w:rFonts w:ascii="Times New Roman" w:eastAsia="宋体" w:hAnsi="Times New Roman" w:cs="Times New Roman"/>
          <w:sz w:val="21"/>
          <w:szCs w:val="21"/>
          <w:lang w:eastAsia="zh-CN"/>
        </w:rPr>
        <w:t>ethods and algorithms are described i</w:t>
      </w:r>
      <w:r w:rsidR="004F7AA9">
        <w:rPr>
          <w:rFonts w:ascii="Times New Roman" w:eastAsia="宋体" w:hAnsi="Times New Roman" w:cs="Times New Roman"/>
          <w:sz w:val="21"/>
          <w:szCs w:val="21"/>
          <w:lang w:eastAsia="zh-CN"/>
        </w:rPr>
        <w:t>n the following section</w:t>
      </w:r>
      <w:r w:rsidR="006F5F35">
        <w:rPr>
          <w:rFonts w:ascii="Times New Roman" w:eastAsia="宋体" w:hAnsi="Times New Roman" w:cs="Times New Roman"/>
          <w:sz w:val="21"/>
          <w:szCs w:val="21"/>
          <w:lang w:eastAsia="zh-CN"/>
        </w:rPr>
        <w:t xml:space="preserve">. </w:t>
      </w:r>
    </w:p>
    <w:p w14:paraId="4B9D7BEA" w14:textId="547B3330" w:rsidR="00D62CDF" w:rsidRDefault="002476EC" w:rsidP="00A64C23">
      <w:pPr>
        <w:pStyle w:val="2"/>
        <w:numPr>
          <w:ilvl w:val="0"/>
          <w:numId w:val="2"/>
        </w:numPr>
        <w:jc w:val="both"/>
        <w:rPr>
          <w:rFonts w:ascii="Times New Roman" w:hAnsi="Times New Roman" w:cs="Times New Roman"/>
        </w:rPr>
      </w:pPr>
      <w:commentRangeStart w:id="0"/>
      <w:r>
        <w:rPr>
          <w:rFonts w:ascii="Times New Roman" w:hAnsi="Times New Roman" w:cs="Times New Roman"/>
        </w:rPr>
        <w:t>Methods</w:t>
      </w:r>
      <w:commentRangeEnd w:id="0"/>
      <w:r w:rsidR="00CB4CCB">
        <w:rPr>
          <w:rStyle w:val="a9"/>
          <w:rFonts w:asciiTheme="minorHAnsi" w:eastAsiaTheme="minorEastAsia" w:hAnsiTheme="minorHAnsi" w:cstheme="minorBidi"/>
          <w:b w:val="0"/>
          <w:bCs w:val="0"/>
        </w:rPr>
        <w:commentReference w:id="0"/>
      </w:r>
    </w:p>
    <w:p w14:paraId="6C56A1DE" w14:textId="43855B5E" w:rsidR="00A64C23" w:rsidRPr="00205213" w:rsidRDefault="00712494" w:rsidP="00A64C23">
      <w:pPr>
        <w:jc w:val="both"/>
        <w:rPr>
          <w:rFonts w:ascii="Times New Roman" w:eastAsia="宋体" w:hAnsi="Times New Roman" w:cs="Times New Roman" w:hint="eastAsia"/>
          <w:sz w:val="21"/>
          <w:szCs w:val="21"/>
          <w:lang w:eastAsia="zh-CN"/>
        </w:rPr>
      </w:pPr>
      <w:r>
        <w:rPr>
          <w:rFonts w:ascii="Times New Roman" w:eastAsia="宋体" w:hAnsi="Times New Roman" w:cs="Times New Roman"/>
          <w:sz w:val="21"/>
          <w:szCs w:val="21"/>
          <w:lang w:eastAsia="zh-CN"/>
        </w:rPr>
        <w:t>W</w:t>
      </w:r>
      <w:r w:rsidR="00A64C23">
        <w:rPr>
          <w:rFonts w:ascii="Times New Roman" w:eastAsia="宋体" w:hAnsi="Times New Roman" w:cs="Times New Roman"/>
          <w:sz w:val="21"/>
          <w:szCs w:val="21"/>
          <w:lang w:eastAsia="zh-CN"/>
        </w:rPr>
        <w:t xml:space="preserve">e </w:t>
      </w:r>
      <w:r>
        <w:rPr>
          <w:rFonts w:ascii="Times New Roman" w:eastAsia="宋体" w:hAnsi="Times New Roman" w:cs="Times New Roman"/>
          <w:sz w:val="21"/>
          <w:szCs w:val="21"/>
          <w:lang w:eastAsia="zh-CN"/>
        </w:rPr>
        <w:t xml:space="preserve">first </w:t>
      </w:r>
      <w:r w:rsidR="00A64C23">
        <w:rPr>
          <w:rFonts w:ascii="Times New Roman" w:eastAsia="宋体" w:hAnsi="Times New Roman" w:cs="Times New Roman"/>
          <w:sz w:val="21"/>
          <w:szCs w:val="21"/>
          <w:lang w:eastAsia="zh-CN"/>
        </w:rPr>
        <w:t>rewro</w:t>
      </w:r>
      <w:r w:rsidR="00205213">
        <w:rPr>
          <w:rFonts w:ascii="Times New Roman" w:eastAsia="宋体" w:hAnsi="Times New Roman" w:cs="Times New Roman"/>
          <w:sz w:val="21"/>
          <w:szCs w:val="21"/>
          <w:lang w:eastAsia="zh-CN"/>
        </w:rPr>
        <w:t>t</w:t>
      </w:r>
      <w:r w:rsidR="00205213" w:rsidRPr="00205213">
        <w:rPr>
          <w:rFonts w:ascii="Times New Roman" w:eastAsia="宋体" w:hAnsi="Times New Roman" w:cs="Times New Roman"/>
          <w:sz w:val="21"/>
          <w:szCs w:val="21"/>
          <w:lang w:eastAsia="zh-CN"/>
        </w:rPr>
        <w:t xml:space="preserve">e </w:t>
      </w:r>
      <w:r w:rsidR="00205213">
        <w:rPr>
          <w:rFonts w:ascii="Times New Roman" w:eastAsia="宋体" w:hAnsi="Times New Roman" w:cs="Times New Roman"/>
          <w:sz w:val="21"/>
          <w:szCs w:val="21"/>
          <w:lang w:eastAsia="zh-CN"/>
        </w:rPr>
        <w:t xml:space="preserve">continuous </w:t>
      </w:r>
      <w:r w:rsidR="00A64C23">
        <w:rPr>
          <w:rFonts w:ascii="Times New Roman" w:eastAsia="宋体" w:hAnsi="Times New Roman" w:cs="Times New Roman"/>
          <w:sz w:val="21"/>
          <w:szCs w:val="21"/>
          <w:lang w:eastAsia="zh-CN"/>
        </w:rPr>
        <w:t>functions into a set of linear e</w:t>
      </w:r>
      <w:r w:rsidR="00205213">
        <w:rPr>
          <w:rFonts w:ascii="Times New Roman" w:eastAsia="宋体" w:hAnsi="Times New Roman" w:cs="Times New Roman"/>
          <w:sz w:val="21"/>
          <w:szCs w:val="21"/>
          <w:lang w:eastAsia="zh-CN"/>
        </w:rPr>
        <w:t>quations</w:t>
      </w:r>
      <w:r w:rsidR="00A64C23">
        <w:rPr>
          <w:rFonts w:ascii="Times New Roman" w:eastAsia="宋体" w:hAnsi="Times New Roman" w:cs="Times New Roman"/>
          <w:sz w:val="21"/>
          <w:szCs w:val="21"/>
          <w:lang w:eastAsia="zh-CN"/>
        </w:rPr>
        <w:t xml:space="preserve">. Then LU decomposition method and </w:t>
      </w:r>
      <w:r w:rsidR="00A64C23" w:rsidRPr="00A64C23">
        <w:rPr>
          <w:rFonts w:ascii="Times New Roman" w:eastAsia="宋体" w:hAnsi="Times New Roman" w:cs="Times New Roman"/>
          <w:sz w:val="21"/>
          <w:szCs w:val="21"/>
          <w:lang w:eastAsia="zh-CN"/>
        </w:rPr>
        <w:t>Tri-diagonal Matrix Algorithm</w:t>
      </w:r>
      <w:r>
        <w:rPr>
          <w:rFonts w:ascii="Times New Roman" w:eastAsia="宋体" w:hAnsi="Times New Roman" w:cs="Times New Roman"/>
          <w:sz w:val="21"/>
          <w:szCs w:val="21"/>
          <w:lang w:eastAsia="zh-CN"/>
        </w:rPr>
        <w:t xml:space="preserve"> were used to get a numerical solution. </w:t>
      </w:r>
      <w:r w:rsidR="00A64C23">
        <w:rPr>
          <w:rFonts w:ascii="Times New Roman" w:eastAsia="宋体" w:hAnsi="Times New Roman" w:cs="Times New Roman"/>
          <w:sz w:val="21"/>
          <w:szCs w:val="21"/>
          <w:lang w:eastAsia="zh-CN"/>
        </w:rPr>
        <w:t xml:space="preserve"> </w:t>
      </w:r>
      <w:r w:rsidR="00205213">
        <w:rPr>
          <w:rFonts w:ascii="Times New Roman" w:eastAsia="宋体" w:hAnsi="Times New Roman" w:cs="Times New Roman"/>
          <w:sz w:val="21"/>
          <w:szCs w:val="21"/>
          <w:lang w:eastAsia="zh-CN"/>
        </w:rPr>
        <w:t xml:space="preserve"> </w:t>
      </w:r>
    </w:p>
    <w:p w14:paraId="7D89E53C" w14:textId="376D3E4C" w:rsidR="00887342" w:rsidRPr="003D4E24" w:rsidRDefault="00887342" w:rsidP="003D4E24">
      <w:pPr>
        <w:pStyle w:val="3"/>
        <w:rPr>
          <w:rFonts w:ascii="Times New Roman" w:hAnsi="Times New Roman" w:cs="Times New Roman"/>
          <w:sz w:val="21"/>
          <w:szCs w:val="21"/>
        </w:rPr>
      </w:pPr>
      <w:r w:rsidRPr="003D4E24">
        <w:rPr>
          <w:rFonts w:ascii="Times New Roman" w:hAnsi="Times New Roman" w:cs="Times New Roman"/>
          <w:sz w:val="21"/>
          <w:szCs w:val="21"/>
        </w:rPr>
        <w:t>2.1. Rewriting Continuous Functions into Linear Equations</w:t>
      </w:r>
    </w:p>
    <w:p w14:paraId="2E2C3D16" w14:textId="253EFA11" w:rsidR="00BE4CFA" w:rsidRPr="003D4E24" w:rsidRDefault="004B5A28" w:rsidP="00A64C23">
      <w:pPr>
        <w:jc w:val="both"/>
        <w:rPr>
          <w:rFonts w:ascii="Times New Roman" w:hAnsi="Times New Roman" w:cs="Times New Roman"/>
          <w:sz w:val="21"/>
          <w:szCs w:val="21"/>
        </w:rPr>
      </w:pPr>
      <w:r w:rsidRPr="003D4E24">
        <w:rPr>
          <w:rFonts w:ascii="Times New Roman" w:hAnsi="Times New Roman" w:cs="Times New Roman"/>
          <w:sz w:val="21"/>
          <w:szCs w:val="21"/>
        </w:rPr>
        <w:t>The one</w:t>
      </w:r>
      <w:r w:rsidR="00BE4CFA" w:rsidRPr="003D4E24">
        <w:rPr>
          <w:rFonts w:ascii="Times New Roman" w:hAnsi="Times New Roman" w:cs="Times New Roman"/>
          <w:sz w:val="21"/>
          <w:szCs w:val="21"/>
        </w:rPr>
        <w:t>-dimensional Poisson equation with Dirichlet boundary conditions</w:t>
      </w:r>
      <w:r w:rsidR="00BE3F6A" w:rsidRPr="003D4E24">
        <w:rPr>
          <w:rFonts w:ascii="Times New Roman" w:hAnsi="Times New Roman" w:cs="Times New Roman"/>
          <w:sz w:val="21"/>
          <w:szCs w:val="21"/>
        </w:rPr>
        <w:t xml:space="preserve"> can be</w:t>
      </w:r>
      <w:r w:rsidRPr="003D4E24">
        <w:rPr>
          <w:rFonts w:ascii="Times New Roman" w:hAnsi="Times New Roman" w:cs="Times New Roman"/>
          <w:sz w:val="21"/>
          <w:szCs w:val="21"/>
        </w:rPr>
        <w:t xml:space="preserve"> rewritten a</w:t>
      </w:r>
      <w:r w:rsidR="00F525B0" w:rsidRPr="003D4E24">
        <w:rPr>
          <w:rFonts w:ascii="Times New Roman" w:hAnsi="Times New Roman" w:cs="Times New Roman"/>
          <w:sz w:val="21"/>
          <w:szCs w:val="21"/>
        </w:rPr>
        <w:t>s</w:t>
      </w:r>
      <w:r w:rsidR="00AA0992" w:rsidRPr="003D4E24">
        <w:rPr>
          <w:rFonts w:ascii="Times New Roman" w:hAnsi="Times New Roman" w:cs="Times New Roman"/>
          <w:sz w:val="21"/>
          <w:szCs w:val="21"/>
        </w:rPr>
        <w:t xml:space="preserve"> </w:t>
      </w:r>
      <w:r w:rsidR="00BE3F6A" w:rsidRPr="003D4E24">
        <w:rPr>
          <w:rFonts w:ascii="Times New Roman" w:hAnsi="Times New Roman" w:cs="Times New Roman"/>
          <w:sz w:val="21"/>
          <w:szCs w:val="21"/>
        </w:rPr>
        <w:t xml:space="preserve">a set of linear equations. Therefore, </w:t>
      </w:r>
      <w:r w:rsidR="003D4E24" w:rsidRPr="003D4E24">
        <w:rPr>
          <w:rFonts w:ascii="Times New Roman" w:hAnsi="Times New Roman" w:cs="Times New Roman"/>
          <w:color w:val="000000"/>
          <w:sz w:val="21"/>
          <w:szCs w:val="21"/>
        </w:rPr>
        <w:t xml:space="preserve">linear </w:t>
      </w:r>
      <w:r w:rsidR="003D4E24" w:rsidRPr="003D4E24">
        <w:rPr>
          <w:rFonts w:ascii="Times New Roman" w:hAnsi="Times New Roman" w:cs="Times New Roman"/>
          <w:color w:val="000000"/>
          <w:sz w:val="21"/>
          <w:szCs w:val="21"/>
        </w:rPr>
        <w:t>second-order differential equation</w:t>
      </w:r>
    </w:p>
    <w:p w14:paraId="72304C6E" w14:textId="77777777" w:rsidR="00F525B0" w:rsidRPr="00BE3F6A" w:rsidRDefault="00F525B0" w:rsidP="00A64C23">
      <w:pPr>
        <w:jc w:val="both"/>
        <w:rPr>
          <w:rFonts w:ascii="Times New Roman" w:hAnsi="Times New Roman" w:cs="Times New Roman"/>
          <w:sz w:val="21"/>
          <w:szCs w:val="21"/>
        </w:rPr>
      </w:pPr>
    </w:p>
    <w:p w14:paraId="41F11730" w14:textId="77777777" w:rsidR="00BE4CFA" w:rsidRPr="00BD09EE" w:rsidRDefault="00712494" w:rsidP="00712494">
      <w:pPr>
        <w:jc w:val="right"/>
        <w:rPr>
          <w:rFonts w:ascii="Times New Roman" w:eastAsia="宋体" w:hAnsi="Times New Roman" w:cs="Times New Roman"/>
          <w:b/>
          <w:sz w:val="23"/>
          <w:szCs w:val="23"/>
          <w:lang w:eastAsia="zh-CN"/>
        </w:rPr>
      </w:pPr>
      <m:oMath>
        <m:sSup>
          <m:sSupPr>
            <m:ctrlPr>
              <w:rPr>
                <w:rFonts w:ascii="Cambria Math" w:hAnsi="Cambria Math" w:cs="Times New Roman"/>
                <w:i/>
                <w:sz w:val="23"/>
                <w:szCs w:val="23"/>
              </w:rPr>
            </m:ctrlPr>
          </m:sSupPr>
          <m:e>
            <m:r>
              <w:rPr>
                <w:rFonts w:ascii="Cambria Math" w:hAnsi="Cambria Math" w:cs="Times New Roman"/>
                <w:sz w:val="23"/>
                <w:szCs w:val="23"/>
              </w:rPr>
              <m:t>-u</m:t>
            </m:r>
          </m:e>
          <m:sup>
            <m:r>
              <w:rPr>
                <w:rFonts w:ascii="Cambria Math" w:hAnsi="Cambria Math" w:cs="Times New Roman"/>
                <w:sz w:val="23"/>
                <w:szCs w:val="23"/>
              </w:rPr>
              <m:t>''</m:t>
            </m:r>
          </m:sup>
        </m:sSup>
        <m:d>
          <m:dPr>
            <m:ctrlPr>
              <w:rPr>
                <w:rFonts w:ascii="Cambria Math" w:hAnsi="Cambria Math" w:cs="Times New Roman"/>
                <w:i/>
                <w:sz w:val="23"/>
                <w:szCs w:val="23"/>
              </w:rPr>
            </m:ctrlPr>
          </m:dPr>
          <m:e>
            <m:r>
              <w:rPr>
                <w:rFonts w:ascii="Cambria Math" w:hAnsi="Cambria Math" w:cs="Times New Roman"/>
                <w:sz w:val="23"/>
                <w:szCs w:val="23"/>
              </w:rPr>
              <m:t>x</m:t>
            </m:r>
          </m:e>
        </m:d>
        <m:r>
          <w:rPr>
            <w:rFonts w:ascii="Cambria Math" w:hAnsi="Cambria Math" w:cs="Times New Roman"/>
            <w:sz w:val="23"/>
            <w:szCs w:val="23"/>
          </w:rPr>
          <m:t>=f(x)</m:t>
        </m:r>
      </m:oMath>
      <w:r w:rsidR="00BD09EE">
        <w:rPr>
          <w:rFonts w:ascii="Times New Roman" w:eastAsia="宋体" w:hAnsi="Times New Roman" w:cs="Times New Roman" w:hint="eastAsia"/>
          <w:sz w:val="23"/>
          <w:szCs w:val="23"/>
          <w:lang w:eastAsia="zh-CN"/>
        </w:rPr>
        <w:t xml:space="preserve">                                (1)</w:t>
      </w:r>
    </w:p>
    <w:p w14:paraId="591376C2" w14:textId="77777777" w:rsidR="00BE4CFA" w:rsidRDefault="00BE4CFA" w:rsidP="00A64C23">
      <w:pPr>
        <w:jc w:val="both"/>
        <w:rPr>
          <w:rFonts w:ascii="Times New Roman" w:hAnsi="Times New Roman" w:cs="Times New Roman"/>
          <w:sz w:val="21"/>
          <w:szCs w:val="21"/>
        </w:rPr>
      </w:pPr>
    </w:p>
    <w:p w14:paraId="5ABFE703" w14:textId="761984D2" w:rsidR="00B56616" w:rsidRPr="00BE3F6A" w:rsidRDefault="00712494" w:rsidP="00A64C23">
      <w:pPr>
        <w:jc w:val="both"/>
        <w:rPr>
          <w:rFonts w:ascii="Times New Roman" w:hAnsi="Times New Roman" w:cs="Times New Roman"/>
          <w:sz w:val="21"/>
          <w:szCs w:val="21"/>
        </w:rPr>
      </w:pPr>
      <w:r>
        <w:rPr>
          <w:rFonts w:ascii="Times New Roman" w:eastAsia="宋体" w:hAnsi="Times New Roman" w:cs="Times New Roman"/>
          <w:sz w:val="21"/>
          <w:szCs w:val="21"/>
          <w:lang w:eastAsia="zh-CN"/>
        </w:rPr>
        <w:t>where</w:t>
      </w:r>
      <m:oMath>
        <m:r>
          <m:rPr>
            <m:sty m:val="p"/>
          </m:rPr>
          <w:rPr>
            <w:rFonts w:ascii="Cambria Math" w:eastAsia="宋体" w:hAnsi="Cambria Math" w:cs="Times New Roman"/>
            <w:sz w:val="21"/>
            <w:szCs w:val="21"/>
            <w:lang w:eastAsia="zh-CN"/>
          </w:rPr>
          <m:t xml:space="preserve"> </m:t>
        </m:r>
        <m:r>
          <w:rPr>
            <w:rFonts w:ascii="Cambria Math" w:eastAsia="宋体" w:hAnsi="Cambria Math" w:cs="Times New Roman"/>
            <w:sz w:val="21"/>
            <w:szCs w:val="21"/>
            <w:lang w:eastAsia="zh-CN"/>
          </w:rPr>
          <m:t>x∈</m:t>
        </m:r>
        <m:d>
          <m:dPr>
            <m:ctrlPr>
              <w:rPr>
                <w:rFonts w:ascii="Cambria Math" w:eastAsia="宋体" w:hAnsi="Cambria Math" w:cs="Times New Roman"/>
                <w:i/>
                <w:sz w:val="21"/>
                <w:szCs w:val="21"/>
                <w:lang w:eastAsia="zh-CN"/>
              </w:rPr>
            </m:ctrlPr>
          </m:dPr>
          <m:e>
            <m:r>
              <w:rPr>
                <w:rFonts w:ascii="Cambria Math" w:eastAsia="宋体" w:hAnsi="Cambria Math" w:cs="Times New Roman"/>
                <w:sz w:val="21"/>
                <w:szCs w:val="21"/>
                <w:lang w:eastAsia="zh-CN"/>
              </w:rPr>
              <m:t>0,1</m:t>
            </m:r>
          </m:e>
        </m:d>
      </m:oMath>
      <w:r w:rsidR="00BE4CFA">
        <w:rPr>
          <w:rFonts w:ascii="Times New Roman" w:eastAsia="宋体" w:hAnsi="Times New Roman" w:cs="Times New Roman" w:hint="eastAsia"/>
          <w:sz w:val="21"/>
          <w:szCs w:val="21"/>
          <w:lang w:eastAsia="zh-CN"/>
        </w:rPr>
        <w:t xml:space="preserve">, </w:t>
      </w:r>
      <m:oMath>
        <m:r>
          <w:rPr>
            <w:rFonts w:ascii="Cambria Math" w:eastAsia="宋体" w:hAnsi="Cambria Math" w:cs="Times New Roman"/>
            <w:sz w:val="21"/>
            <w:szCs w:val="21"/>
            <w:lang w:eastAsia="zh-CN"/>
          </w:rPr>
          <m:t>u</m:t>
        </m:r>
        <m:d>
          <m:dPr>
            <m:ctrlPr>
              <w:rPr>
                <w:rFonts w:ascii="Cambria Math" w:eastAsia="宋体" w:hAnsi="Cambria Math" w:cs="Times New Roman"/>
                <w:i/>
                <w:sz w:val="21"/>
                <w:szCs w:val="21"/>
                <w:lang w:eastAsia="zh-CN"/>
              </w:rPr>
            </m:ctrlPr>
          </m:dPr>
          <m:e>
            <m:r>
              <w:rPr>
                <w:rFonts w:ascii="Cambria Math" w:eastAsia="宋体" w:hAnsi="Cambria Math" w:cs="Times New Roman"/>
                <w:sz w:val="21"/>
                <w:szCs w:val="21"/>
                <w:lang w:eastAsia="zh-CN"/>
              </w:rPr>
              <m:t>0</m:t>
            </m:r>
          </m:e>
        </m:d>
        <m:r>
          <w:rPr>
            <w:rFonts w:ascii="Cambria Math" w:eastAsia="宋体" w:hAnsi="Cambria Math" w:cs="Times New Roman"/>
            <w:sz w:val="21"/>
            <w:szCs w:val="21"/>
            <w:lang w:eastAsia="zh-CN"/>
          </w:rPr>
          <m:t>=u</m:t>
        </m:r>
        <m:d>
          <m:dPr>
            <m:ctrlPr>
              <w:rPr>
                <w:rFonts w:ascii="Cambria Math" w:eastAsia="宋体" w:hAnsi="Cambria Math" w:cs="Times New Roman"/>
                <w:i/>
                <w:sz w:val="21"/>
                <w:szCs w:val="21"/>
                <w:lang w:eastAsia="zh-CN"/>
              </w:rPr>
            </m:ctrlPr>
          </m:dPr>
          <m:e>
            <m:r>
              <w:rPr>
                <w:rFonts w:ascii="Cambria Math" w:eastAsia="宋体" w:hAnsi="Cambria Math" w:cs="Times New Roman"/>
                <w:sz w:val="21"/>
                <w:szCs w:val="21"/>
                <w:lang w:eastAsia="zh-CN"/>
              </w:rPr>
              <m:t>1</m:t>
            </m:r>
          </m:e>
        </m:d>
        <m:r>
          <w:rPr>
            <w:rFonts w:ascii="Cambria Math" w:eastAsia="宋体" w:hAnsi="Cambria Math" w:cs="Times New Roman"/>
            <w:sz w:val="21"/>
            <w:szCs w:val="21"/>
            <w:lang w:eastAsia="zh-CN"/>
          </w:rPr>
          <m:t>=0</m:t>
        </m:r>
      </m:oMath>
      <w:r w:rsidR="00BE3F6A">
        <w:rPr>
          <w:rFonts w:ascii="Times New Roman" w:hAnsi="Times New Roman" w:cs="Times New Roman" w:hint="eastAsia"/>
          <w:sz w:val="21"/>
          <w:szCs w:val="21"/>
        </w:rPr>
        <w:t xml:space="preserve"> </w:t>
      </w:r>
      <w:r w:rsidR="00BE3F6A">
        <w:rPr>
          <w:rFonts w:ascii="Times New Roman" w:hAnsi="Times New Roman" w:cs="Times New Roman"/>
          <w:sz w:val="21"/>
          <w:szCs w:val="21"/>
        </w:rPr>
        <w:t>can</w:t>
      </w:r>
      <w:r w:rsidR="00AA5A65">
        <w:rPr>
          <w:rFonts w:ascii="Times New Roman" w:hAnsi="Times New Roman" w:cs="Times New Roman" w:hint="eastAsia"/>
          <w:sz w:val="21"/>
          <w:szCs w:val="21"/>
        </w:rPr>
        <w:t xml:space="preserve"> be rewritten as</w:t>
      </w:r>
    </w:p>
    <w:p w14:paraId="0F0E4592" w14:textId="77777777" w:rsidR="00BE3F6A" w:rsidRPr="00BE3F6A" w:rsidRDefault="00BE3F6A" w:rsidP="00A64C23">
      <w:pPr>
        <w:jc w:val="both"/>
        <w:rPr>
          <w:rFonts w:ascii="Times New Roman" w:hAnsi="Times New Roman" w:cs="Times New Roman"/>
          <w:sz w:val="21"/>
          <w:szCs w:val="21"/>
        </w:rPr>
      </w:pPr>
    </w:p>
    <w:p w14:paraId="318F9F99" w14:textId="1E100C7E" w:rsidR="00094A1B" w:rsidRDefault="00CA0CE3" w:rsidP="00A64C23">
      <w:pPr>
        <w:tabs>
          <w:tab w:val="center" w:pos="4513"/>
          <w:tab w:val="right" w:pos="9026"/>
        </w:tabs>
        <w:jc w:val="both"/>
        <w:rPr>
          <w:rFonts w:ascii="Times New Roman" w:hAnsi="Times New Roman" w:cs="Times New Roman"/>
          <w:sz w:val="23"/>
          <w:szCs w:val="23"/>
        </w:rPr>
      </w:pPr>
      <w:r>
        <w:rPr>
          <w:rFonts w:ascii="Times New Roman" w:hAnsi="Times New Roman" w:cs="Times New Roman"/>
          <w:b/>
          <w:sz w:val="23"/>
          <w:szCs w:val="23"/>
        </w:rPr>
        <w:tab/>
      </w:r>
      <w:r w:rsidR="00094A1B" w:rsidRPr="00992AD0">
        <w:rPr>
          <w:rFonts w:ascii="Times New Roman" w:hAnsi="Times New Roman" w:cs="Times New Roman"/>
          <w:b/>
          <w:sz w:val="23"/>
          <w:szCs w:val="23"/>
        </w:rPr>
        <w:t>Av</w:t>
      </w:r>
      <w:r w:rsidR="00094A1B" w:rsidRPr="00992AD0">
        <w:rPr>
          <w:rFonts w:ascii="Times New Roman" w:hAnsi="Times New Roman" w:cs="Times New Roman"/>
          <w:sz w:val="23"/>
          <w:szCs w:val="23"/>
        </w:rPr>
        <w:t xml:space="preserve"> = </w:t>
      </w:r>
      <m:oMath>
        <m:acc>
          <m:accPr>
            <m:chr m:val="̃"/>
            <m:ctrlPr>
              <w:rPr>
                <w:rFonts w:ascii="Cambria Math" w:hAnsi="Cambria Math" w:cs="Times New Roman"/>
                <w:b/>
                <w:sz w:val="23"/>
                <w:szCs w:val="23"/>
              </w:rPr>
            </m:ctrlPr>
          </m:accPr>
          <m:e>
            <m:r>
              <m:rPr>
                <m:sty m:val="b"/>
              </m:rPr>
              <w:rPr>
                <w:rFonts w:ascii="Cambria Math" w:hAnsi="Cambria Math" w:cs="Times New Roman"/>
                <w:sz w:val="23"/>
                <w:szCs w:val="23"/>
              </w:rPr>
              <m:t>b</m:t>
            </m:r>
          </m:e>
        </m:acc>
      </m:oMath>
      <w:r w:rsidR="00AA5A65">
        <w:rPr>
          <w:rFonts w:ascii="Times New Roman" w:hAnsi="Times New Roman" w:cs="Times New Roman" w:hint="eastAsia"/>
          <w:sz w:val="23"/>
          <w:szCs w:val="23"/>
        </w:rPr>
        <w:t>,</w:t>
      </w:r>
      <w:r>
        <w:rPr>
          <w:rFonts w:ascii="Times New Roman" w:hAnsi="Times New Roman" w:cs="Times New Roman"/>
          <w:sz w:val="23"/>
          <w:szCs w:val="23"/>
        </w:rPr>
        <w:tab/>
      </w:r>
      <w:r>
        <w:rPr>
          <w:rFonts w:ascii="Times New Roman" w:hAnsi="Times New Roman" w:cs="Times New Roman" w:hint="eastAsia"/>
          <w:sz w:val="23"/>
          <w:szCs w:val="23"/>
        </w:rPr>
        <w:t>(2)</w:t>
      </w:r>
    </w:p>
    <w:p w14:paraId="6DEA74D7" w14:textId="77777777" w:rsidR="00BE3F6A" w:rsidRPr="00F228D9" w:rsidRDefault="00BE3F6A" w:rsidP="00A64C23">
      <w:pPr>
        <w:jc w:val="both"/>
        <w:rPr>
          <w:rFonts w:ascii="Times New Roman" w:hAnsi="Times New Roman" w:cs="Times New Roman"/>
          <w:sz w:val="23"/>
          <w:szCs w:val="23"/>
        </w:rPr>
      </w:pPr>
    </w:p>
    <w:p w14:paraId="56914827" w14:textId="168C39FB" w:rsidR="00094A1B" w:rsidRDefault="00F228D9" w:rsidP="00A64C23">
      <w:pPr>
        <w:jc w:val="both"/>
        <w:rPr>
          <w:rFonts w:ascii="Times New Roman" w:hAnsi="Times New Roman" w:cs="Times New Roman"/>
          <w:sz w:val="23"/>
          <w:szCs w:val="23"/>
        </w:rPr>
      </w:pPr>
      <w:r w:rsidRPr="00F228D9">
        <w:rPr>
          <w:rFonts w:ascii="Times New Roman" w:hAnsi="Times New Roman" w:cs="Times New Roman" w:hint="eastAsia"/>
          <w:b/>
          <w:sz w:val="23"/>
          <w:szCs w:val="23"/>
        </w:rPr>
        <w:t>A</w:t>
      </w:r>
      <w:r>
        <w:rPr>
          <w:rFonts w:ascii="Times New Roman" w:hAnsi="Times New Roman" w:cs="Times New Roman" w:hint="eastAsia"/>
          <w:sz w:val="23"/>
          <w:szCs w:val="23"/>
        </w:rPr>
        <w:t xml:space="preserve"> is a </w:t>
      </w:r>
      <m:oMath>
        <m:r>
          <w:rPr>
            <w:rFonts w:ascii="Cambria Math" w:hAnsi="Cambria Math" w:cs="Times New Roman"/>
            <w:sz w:val="23"/>
            <w:szCs w:val="23"/>
          </w:rPr>
          <m:t>n×n</m:t>
        </m:r>
      </m:oMath>
      <w:r>
        <w:rPr>
          <w:rFonts w:ascii="Times New Roman" w:hAnsi="Times New Roman" w:cs="Times New Roman" w:hint="eastAsia"/>
          <w:sz w:val="23"/>
          <w:szCs w:val="23"/>
        </w:rPr>
        <w:t xml:space="preserve"> matrix, and </w:t>
      </w:r>
      <w:r w:rsidRPr="00F228D9">
        <w:rPr>
          <w:rFonts w:ascii="Times New Roman" w:hAnsi="Times New Roman" w:cs="Times New Roman" w:hint="eastAsia"/>
          <w:b/>
          <w:sz w:val="23"/>
          <w:szCs w:val="23"/>
        </w:rPr>
        <w:t>v</w:t>
      </w:r>
      <w:r>
        <w:rPr>
          <w:rFonts w:ascii="Times New Roman" w:hAnsi="Times New Roman" w:cs="Times New Roman" w:hint="eastAsia"/>
          <w:sz w:val="23"/>
          <w:szCs w:val="23"/>
        </w:rPr>
        <w:t xml:space="preserve">, </w:t>
      </w:r>
      <m:oMath>
        <m:acc>
          <m:accPr>
            <m:chr m:val="̃"/>
            <m:ctrlPr>
              <w:rPr>
                <w:rFonts w:ascii="Cambria Math" w:hAnsi="Cambria Math" w:cs="Times New Roman"/>
                <w:b/>
                <w:sz w:val="23"/>
                <w:szCs w:val="23"/>
              </w:rPr>
            </m:ctrlPr>
          </m:accPr>
          <m:e>
            <m:r>
              <m:rPr>
                <m:sty m:val="b"/>
              </m:rPr>
              <w:rPr>
                <w:rFonts w:ascii="Cambria Math" w:hAnsi="Cambria Math" w:cs="Times New Roman" w:hint="eastAsia"/>
                <w:sz w:val="23"/>
                <w:szCs w:val="23"/>
              </w:rPr>
              <m:t>b</m:t>
            </m:r>
          </m:e>
        </m:acc>
      </m:oMath>
      <w:r>
        <w:rPr>
          <w:rFonts w:ascii="Times New Roman" w:hAnsi="Times New Roman" w:cs="Times New Roman" w:hint="eastAsia"/>
          <w:sz w:val="23"/>
          <w:szCs w:val="23"/>
        </w:rPr>
        <w:t xml:space="preserve"> are</w:t>
      </w:r>
      <w:r w:rsidRPr="00AD398C">
        <w:rPr>
          <w:rFonts w:ascii="Times New Roman" w:hAnsi="Times New Roman" w:cs="Times New Roman" w:hint="eastAsia"/>
          <w:i/>
          <w:sz w:val="23"/>
          <w:szCs w:val="23"/>
        </w:rPr>
        <w:t xml:space="preserve"> </w:t>
      </w:r>
      <m:oMath>
        <m:r>
          <w:rPr>
            <w:rFonts w:ascii="Cambria Math" w:hAnsi="Cambria Math" w:cs="Times New Roman"/>
            <w:sz w:val="23"/>
            <w:szCs w:val="23"/>
          </w:rPr>
          <m:t>n×1</m:t>
        </m:r>
      </m:oMath>
      <w:r>
        <w:rPr>
          <w:rFonts w:ascii="Times New Roman" w:hAnsi="Times New Roman" w:cs="Times New Roman" w:hint="eastAsia"/>
          <w:sz w:val="23"/>
          <w:szCs w:val="23"/>
        </w:rPr>
        <w:t xml:space="preserve"> vectors.</w:t>
      </w:r>
    </w:p>
    <w:p w14:paraId="1E89D750" w14:textId="77777777" w:rsidR="00BE3F6A" w:rsidRPr="00F228D9" w:rsidRDefault="00BE3F6A" w:rsidP="00A64C23">
      <w:pPr>
        <w:jc w:val="both"/>
        <w:rPr>
          <w:rFonts w:ascii="Times New Roman" w:hAnsi="Times New Roman" w:cs="Times New Roman"/>
          <w:sz w:val="23"/>
          <w:szCs w:val="23"/>
        </w:rPr>
      </w:pPr>
    </w:p>
    <w:p w14:paraId="2915D50E" w14:textId="59EA5015" w:rsidR="00094A1B" w:rsidRDefault="00DA57E8" w:rsidP="00A64C23">
      <w:pPr>
        <w:jc w:val="both"/>
        <w:rPr>
          <w:rFonts w:ascii="Times New Roman" w:hAnsi="Times New Roman" w:cs="Times New Roman"/>
          <w:sz w:val="21"/>
          <w:szCs w:val="21"/>
        </w:rPr>
      </w:pPr>
      <w:r>
        <w:rPr>
          <w:rFonts w:ascii="Times New Roman" w:hAnsi="Times New Roman" w:cs="Times New Roman" w:hint="eastAsia"/>
          <w:sz w:val="21"/>
          <w:szCs w:val="21"/>
        </w:rPr>
        <w:t>In our case,</w:t>
      </w:r>
      <w:r>
        <w:rPr>
          <w:rFonts w:ascii="Times New Roman" w:hAnsi="Times New Roman" w:cs="Times New Roman"/>
          <w:sz w:val="21"/>
          <w:szCs w:val="21"/>
        </w:rPr>
        <w:t xml:space="preserve"> </w:t>
      </w:r>
      <m:oMath>
        <m:r>
          <w:rPr>
            <w:rFonts w:ascii="Cambria Math" w:hAnsi="Cambria Math" w:cs="Times New Roman"/>
            <w:sz w:val="21"/>
            <w:szCs w:val="21"/>
          </w:rPr>
          <m:t>f</m:t>
        </m:r>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100</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-10x</m:t>
            </m:r>
          </m:sup>
        </m:sSup>
      </m:oMath>
      <w:r w:rsidR="00BE3F6A">
        <w:rPr>
          <w:rFonts w:ascii="Times New Roman" w:hAnsi="Times New Roman" w:cs="Times New Roman" w:hint="eastAsia"/>
          <w:sz w:val="21"/>
          <w:szCs w:val="21"/>
        </w:rPr>
        <w:t xml:space="preserve">, </w:t>
      </w:r>
      <w:r>
        <w:rPr>
          <w:rFonts w:ascii="Times New Roman" w:hAnsi="Times New Roman" w:cs="Times New Roman"/>
          <w:sz w:val="21"/>
          <w:szCs w:val="21"/>
        </w:rPr>
        <w:t xml:space="preserve">and </w:t>
      </w:r>
      <w:r w:rsidR="00BE3F6A">
        <w:rPr>
          <w:rFonts w:ascii="Times New Roman" w:hAnsi="Times New Roman" w:cs="Times New Roman" w:hint="eastAsia"/>
          <w:sz w:val="21"/>
          <w:szCs w:val="21"/>
        </w:rPr>
        <w:t>the closed solution is</w:t>
      </w:r>
      <w:r w:rsidR="00094A1B" w:rsidRPr="00F228D9">
        <w:rPr>
          <w:rFonts w:ascii="Times New Roman" w:hAnsi="Times New Roman" w:cs="Times New Roman"/>
          <w:sz w:val="21"/>
          <w:szCs w:val="21"/>
        </w:rPr>
        <w:t xml:space="preserve"> </w:t>
      </w:r>
      <m:oMath>
        <m:r>
          <w:rPr>
            <w:rFonts w:ascii="Cambria Math" w:hAnsi="Cambria Math" w:cs="Times New Roman"/>
            <w:sz w:val="21"/>
            <w:szCs w:val="21"/>
          </w:rPr>
          <m:t>u</m:t>
        </m:r>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1-(1-</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m:t>
            </m:r>
          </m:sup>
        </m:sSup>
        <m:r>
          <w:rPr>
            <w:rFonts w:ascii="Cambria Math" w:hAnsi="Cambria Math" w:cs="Times New Roman"/>
            <w:sz w:val="21"/>
            <w:szCs w:val="21"/>
          </w:rPr>
          <m:t>)x-</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-10x</m:t>
            </m:r>
          </m:sup>
        </m:sSup>
      </m:oMath>
      <w:r w:rsidR="00BE3F6A" w:rsidRPr="00AD398C">
        <w:rPr>
          <w:rFonts w:ascii="Times New Roman" w:hAnsi="Times New Roman" w:cs="Times New Roman" w:hint="eastAsia"/>
          <w:i/>
          <w:sz w:val="21"/>
          <w:szCs w:val="21"/>
        </w:rPr>
        <w:t xml:space="preserve">. </w:t>
      </w:r>
      <w:r w:rsidR="00BE3F6A" w:rsidRPr="00AD398C">
        <w:rPr>
          <w:rFonts w:ascii="Times New Roman" w:hAnsi="Times New Roman" w:cs="Times New Roman" w:hint="eastAsia"/>
          <w:sz w:val="21"/>
          <w:szCs w:val="21"/>
        </w:rPr>
        <w:t>T</w:t>
      </w:r>
      <w:r w:rsidR="00BE3F6A">
        <w:rPr>
          <w:rFonts w:ascii="Times New Roman" w:hAnsi="Times New Roman" w:cs="Times New Roman" w:hint="eastAsia"/>
          <w:sz w:val="21"/>
          <w:szCs w:val="21"/>
        </w:rPr>
        <w:t xml:space="preserve">he following </w:t>
      </w:r>
      <w:r w:rsidR="00FB08C8">
        <w:rPr>
          <w:rFonts w:ascii="Times New Roman" w:hAnsi="Times New Roman" w:cs="Times New Roman" w:hint="eastAsia"/>
          <w:sz w:val="21"/>
          <w:szCs w:val="21"/>
        </w:rPr>
        <w:t>shows</w:t>
      </w:r>
      <w:r w:rsidR="00BE3F6A">
        <w:rPr>
          <w:rFonts w:ascii="Times New Roman" w:hAnsi="Times New Roman" w:cs="Times New Roman" w:hint="eastAsia"/>
          <w:sz w:val="21"/>
          <w:szCs w:val="21"/>
        </w:rPr>
        <w:t xml:space="preserve"> </w:t>
      </w:r>
      <w:r>
        <w:rPr>
          <w:rFonts w:ascii="Times New Roman" w:hAnsi="Times New Roman" w:cs="Times New Roman"/>
          <w:sz w:val="21"/>
          <w:szCs w:val="21"/>
        </w:rPr>
        <w:t xml:space="preserve">details </w:t>
      </w:r>
      <w:r w:rsidR="00BE3F6A">
        <w:rPr>
          <w:rFonts w:ascii="Times New Roman" w:hAnsi="Times New Roman" w:cs="Times New Roman" w:hint="eastAsia"/>
          <w:sz w:val="21"/>
          <w:szCs w:val="21"/>
        </w:rPr>
        <w:t xml:space="preserve">how to </w:t>
      </w:r>
      <w:r w:rsidR="00FB08C8">
        <w:rPr>
          <w:rFonts w:ascii="Times New Roman" w:hAnsi="Times New Roman" w:cs="Times New Roman" w:hint="eastAsia"/>
          <w:sz w:val="21"/>
          <w:szCs w:val="21"/>
        </w:rPr>
        <w:t xml:space="preserve">rewrite </w:t>
      </w:r>
      <w:r w:rsidR="00FB08C8">
        <w:rPr>
          <w:rFonts w:ascii="Times New Roman" w:hAnsi="Times New Roman" w:cs="Times New Roman"/>
          <w:sz w:val="21"/>
          <w:szCs w:val="21"/>
        </w:rPr>
        <w:t>continuous</w:t>
      </w:r>
      <w:r w:rsidR="00FB08C8">
        <w:rPr>
          <w:rFonts w:ascii="Times New Roman" w:hAnsi="Times New Roman" w:cs="Times New Roman" w:hint="eastAsia"/>
          <w:sz w:val="21"/>
          <w:szCs w:val="21"/>
        </w:rPr>
        <w:t xml:space="preserve"> functions into a</w:t>
      </w:r>
      <w:r w:rsidR="00AD398C">
        <w:rPr>
          <w:rFonts w:ascii="Times New Roman" w:hAnsi="Times New Roman" w:cs="Times New Roman"/>
          <w:sz w:val="21"/>
          <w:szCs w:val="21"/>
        </w:rPr>
        <w:t>n</w:t>
      </w:r>
      <w:r w:rsidR="00FB08C8">
        <w:rPr>
          <w:rFonts w:ascii="Times New Roman" w:hAnsi="Times New Roman" w:cs="Times New Roman" w:hint="eastAsia"/>
          <w:sz w:val="21"/>
          <w:szCs w:val="21"/>
        </w:rPr>
        <w:t xml:space="preserve"> equation of matrix.</w:t>
      </w:r>
    </w:p>
    <w:p w14:paraId="459B4E61" w14:textId="77777777" w:rsidR="00FB08C8" w:rsidRDefault="00FB08C8" w:rsidP="00A64C23">
      <w:pPr>
        <w:jc w:val="both"/>
        <w:rPr>
          <w:rFonts w:ascii="Times New Roman" w:hAnsi="Times New Roman" w:cs="Times New Roman"/>
          <w:sz w:val="21"/>
          <w:szCs w:val="21"/>
        </w:rPr>
      </w:pPr>
    </w:p>
    <w:p w14:paraId="721AC656" w14:textId="77777777" w:rsidR="00FB08C8" w:rsidRDefault="00FB08C8"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Let </w:t>
      </w:r>
      <w:r w:rsidRPr="00CA0CE3">
        <w:rPr>
          <w:rFonts w:ascii="Times New Roman" w:hAnsi="Times New Roman" w:cs="Times New Roman" w:hint="eastAsia"/>
          <w:i/>
          <w:sz w:val="21"/>
          <w:szCs w:val="21"/>
        </w:rPr>
        <w:t>h</w:t>
      </w:r>
      <w:r>
        <w:rPr>
          <w:rFonts w:ascii="Times New Roman" w:hAnsi="Times New Roman" w:cs="Times New Roman" w:hint="eastAsia"/>
          <w:sz w:val="21"/>
          <w:szCs w:val="21"/>
        </w:rPr>
        <w:t xml:space="preserve"> the step length,</w:t>
      </w:r>
    </w:p>
    <w:p w14:paraId="0837CF0D" w14:textId="77777777" w:rsidR="00FB08C8" w:rsidRDefault="00FB08C8" w:rsidP="00A64C23">
      <w:pPr>
        <w:jc w:val="both"/>
        <w:rPr>
          <w:rFonts w:ascii="Times New Roman" w:hAnsi="Times New Roman" w:cs="Times New Roman"/>
          <w:sz w:val="21"/>
          <w:szCs w:val="21"/>
        </w:rPr>
      </w:pPr>
    </w:p>
    <w:p w14:paraId="3E2D0DE8" w14:textId="548DD2FC" w:rsidR="00094A1B" w:rsidRDefault="00CA0CE3" w:rsidP="00587F24">
      <w:pPr>
        <w:tabs>
          <w:tab w:val="center" w:pos="4513"/>
          <w:tab w:val="right" w:pos="9026"/>
        </w:tabs>
        <w:jc w:val="right"/>
        <w:rPr>
          <w:rFonts w:ascii="Times New Roman" w:eastAsia="宋体" w:hAnsi="Times New Roman" w:cs="Times New Roman"/>
          <w:sz w:val="21"/>
          <w:szCs w:val="21"/>
          <w:lang w:eastAsia="zh-CN"/>
        </w:rPr>
      </w:pPr>
      <m:oMath>
        <m:r>
          <w:rPr>
            <w:rFonts w:ascii="Cambria Math" w:hAnsi="Cambria Math" w:cs="Times New Roman"/>
            <w:sz w:val="21"/>
            <w:szCs w:val="21"/>
          </w:rPr>
          <m:t xml:space="preserve">h= </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oMath>
      <w:r w:rsidR="00E02C69">
        <w:rPr>
          <w:rFonts w:ascii="Times New Roman" w:eastAsia="宋体" w:hAnsi="Times New Roman" w:cs="Times New Roman"/>
          <w:i/>
          <w:sz w:val="21"/>
          <w:szCs w:val="21"/>
          <w:lang w:eastAsia="zh-CN"/>
        </w:rPr>
        <w:tab/>
      </w:r>
      <w:r w:rsidR="00E02C69">
        <w:rPr>
          <w:rFonts w:ascii="Times New Roman" w:eastAsia="宋体" w:hAnsi="Times New Roman" w:cs="Times New Roman"/>
          <w:sz w:val="21"/>
          <w:szCs w:val="21"/>
          <w:lang w:eastAsia="zh-CN"/>
        </w:rPr>
        <w:t>(3)</w:t>
      </w:r>
    </w:p>
    <w:p w14:paraId="5FE3F5D8" w14:textId="52C424C3" w:rsidR="00587F24" w:rsidRDefault="00587F24" w:rsidP="00587F24">
      <w:pPr>
        <w:tabs>
          <w:tab w:val="center" w:pos="4513"/>
          <w:tab w:val="right" w:pos="9026"/>
        </w:tabs>
        <w:jc w:val="both"/>
        <w:rPr>
          <w:rFonts w:ascii="Times New Roman" w:hAnsi="Times New Roman" w:cs="Times New Roman"/>
          <w:color w:val="000000"/>
          <w:sz w:val="21"/>
          <w:szCs w:val="21"/>
        </w:rPr>
      </w:pPr>
      <w:r w:rsidRPr="00587F24">
        <w:rPr>
          <w:rFonts w:ascii="Times New Roman" w:hAnsi="Times New Roman" w:cs="Times New Roman"/>
          <w:color w:val="000000"/>
          <w:sz w:val="21"/>
          <w:szCs w:val="21"/>
        </w:rPr>
        <w:lastRenderedPageBreak/>
        <w:t>The</w:t>
      </w:r>
      <w:r w:rsidRPr="00587F24">
        <w:rPr>
          <w:rFonts w:ascii="Times New Roman" w:hAnsi="Times New Roman" w:cs="Times New Roman"/>
          <w:color w:val="000000"/>
          <w:sz w:val="21"/>
          <w:szCs w:val="21"/>
        </w:rPr>
        <w:t xml:space="preserve"> second derivative of </w:t>
      </w:r>
      <w:r w:rsidRPr="00587F24">
        <w:rPr>
          <w:rFonts w:ascii="Times New Roman" w:hAnsi="Times New Roman" w:cs="Times New Roman"/>
          <w:i/>
          <w:iCs/>
          <w:color w:val="000000"/>
          <w:sz w:val="21"/>
          <w:szCs w:val="21"/>
        </w:rPr>
        <w:t>u</w:t>
      </w:r>
      <w:r w:rsidRPr="00587F24">
        <w:rPr>
          <w:rFonts w:ascii="Times New Roman" w:hAnsi="Times New Roman" w:cs="Times New Roman"/>
          <w:iCs/>
          <w:color w:val="000000"/>
          <w:sz w:val="21"/>
          <w:szCs w:val="21"/>
        </w:rPr>
        <w:t xml:space="preserve"> </w:t>
      </w:r>
      <w:r w:rsidRPr="00587F24">
        <w:rPr>
          <w:rFonts w:ascii="Times New Roman" w:hAnsi="Times New Roman" w:cs="Times New Roman"/>
          <w:iCs/>
          <w:color w:val="000000"/>
          <w:sz w:val="21"/>
          <w:szCs w:val="21"/>
        </w:rPr>
        <w:t>is</w:t>
      </w:r>
      <w:r>
        <w:rPr>
          <w:rFonts w:ascii="Times New Roman" w:hAnsi="Times New Roman" w:cs="Times New Roman"/>
          <w:color w:val="000000"/>
          <w:sz w:val="21"/>
          <w:szCs w:val="21"/>
        </w:rPr>
        <w:t xml:space="preserve"> </w:t>
      </w:r>
      <w:r w:rsidRPr="00587F24">
        <w:rPr>
          <w:rFonts w:ascii="Times New Roman" w:hAnsi="Times New Roman" w:cs="Times New Roman"/>
          <w:color w:val="000000"/>
          <w:sz w:val="21"/>
          <w:szCs w:val="21"/>
        </w:rPr>
        <w:t>approximate</w:t>
      </w:r>
      <w:r>
        <w:rPr>
          <w:rFonts w:ascii="Times New Roman" w:hAnsi="Times New Roman" w:cs="Times New Roman"/>
          <w:color w:val="000000"/>
          <w:sz w:val="21"/>
          <w:szCs w:val="21"/>
        </w:rPr>
        <w:t>d</w:t>
      </w:r>
      <w:r w:rsidRPr="00587F24">
        <w:rPr>
          <w:rFonts w:ascii="Times New Roman" w:hAnsi="Times New Roman" w:cs="Times New Roman"/>
          <w:i/>
          <w:iCs/>
          <w:color w:val="000000"/>
          <w:sz w:val="21"/>
          <w:szCs w:val="21"/>
        </w:rPr>
        <w:t xml:space="preserve"> </w:t>
      </w:r>
      <w:r w:rsidRPr="00587F24">
        <w:rPr>
          <w:rFonts w:ascii="Times New Roman" w:hAnsi="Times New Roman" w:cs="Times New Roman"/>
          <w:color w:val="000000"/>
          <w:sz w:val="21"/>
          <w:szCs w:val="21"/>
        </w:rPr>
        <w:t>with</w:t>
      </w:r>
    </w:p>
    <w:p w14:paraId="2FF3F6DB" w14:textId="77777777" w:rsidR="00587F24" w:rsidRPr="00587F24" w:rsidRDefault="00587F24" w:rsidP="00587F24">
      <w:pPr>
        <w:tabs>
          <w:tab w:val="center" w:pos="4513"/>
          <w:tab w:val="right" w:pos="9026"/>
        </w:tabs>
        <w:jc w:val="both"/>
        <w:rPr>
          <w:rFonts w:ascii="Times New Roman" w:eastAsia="宋体" w:hAnsi="Times New Roman" w:cs="Times New Roman"/>
          <w:sz w:val="21"/>
          <w:szCs w:val="21"/>
          <w:lang w:eastAsia="zh-CN"/>
        </w:rPr>
      </w:pPr>
    </w:p>
    <w:p w14:paraId="617B5A57" w14:textId="13BCE67D" w:rsidR="00094A1B"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r w:rsidR="00BE3F6A">
        <w:rPr>
          <w:rFonts w:ascii="Times New Roman" w:hAnsi="Times New Roman" w:cs="Times New Roman" w:hint="eastAsia"/>
          <w:sz w:val="21"/>
          <w:szCs w:val="21"/>
        </w:rPr>
        <w:t xml:space="preserve">         </w:t>
      </w:r>
      <w:r w:rsidRPr="00F228D9">
        <w:rPr>
          <w:rFonts w:ascii="Times New Roman" w:hAnsi="Times New Roman" w:cs="Times New Roman"/>
          <w:sz w:val="21"/>
          <w:szCs w:val="21"/>
        </w:rPr>
        <w:tab/>
      </w:r>
      <m:oMath>
        <m:r>
          <w:rPr>
            <w:rFonts w:ascii="Cambria Math" w:hAnsi="Cambria Math" w:cs="Times New Roman"/>
            <w:sz w:val="21"/>
            <w:szCs w:val="21"/>
          </w:rPr>
          <m:t>-</m:t>
        </m:r>
        <m:f>
          <m:fPr>
            <m:ctrlPr>
              <w:rPr>
                <w:rFonts w:ascii="Cambria Math" w:hAnsi="Cambria Math" w:cs="Times New Roman"/>
                <w:i/>
                <w:sz w:val="21"/>
                <w:szCs w:val="21"/>
              </w:rPr>
            </m:ctrlPr>
          </m:fPr>
          <m:num>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i-1</m:t>
                </m:r>
              </m:sub>
            </m:sSub>
            <m:r>
              <w:rPr>
                <w:rFonts w:ascii="Cambria Math" w:hAnsi="Cambria Math" w:cs="Times New Roman"/>
                <w:sz w:val="21"/>
                <w:szCs w:val="21"/>
              </w:rPr>
              <m:t>-2</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m:t>
                </m:r>
              </m:sub>
            </m:sSub>
          </m:num>
          <m:den>
            <m:sSup>
              <m:sSupPr>
                <m:ctrlPr>
                  <w:rPr>
                    <w:rFonts w:ascii="Cambria Math" w:hAnsi="Cambria Math" w:cs="Times New Roman"/>
                    <w:i/>
                    <w:sz w:val="21"/>
                    <w:szCs w:val="21"/>
                  </w:rPr>
                </m:ctrlPr>
              </m:sSupPr>
              <m:e>
                <m:r>
                  <w:rPr>
                    <w:rFonts w:ascii="Cambria Math" w:hAnsi="Cambria Math" w:cs="Times New Roman"/>
                    <w:sz w:val="21"/>
                    <w:szCs w:val="21"/>
                  </w:rPr>
                  <m:t>h</m:t>
                </m:r>
              </m:e>
              <m:sup>
                <m:r>
                  <w:rPr>
                    <w:rFonts w:ascii="Cambria Math" w:hAnsi="Cambria Math" w:cs="Times New Roman"/>
                    <w:sz w:val="21"/>
                    <w:szCs w:val="21"/>
                  </w:rPr>
                  <m:t>2</m:t>
                </m:r>
              </m:sup>
            </m:sSup>
          </m:den>
        </m:f>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i</m:t>
            </m:r>
          </m:sub>
        </m:sSub>
        <m:r>
          <w:rPr>
            <w:rFonts w:ascii="Cambria Math" w:hAnsi="Cambria Math" w:cs="Times New Roman"/>
            <w:sz w:val="21"/>
            <w:szCs w:val="21"/>
          </w:rPr>
          <m:t xml:space="preserve"> </m:t>
        </m:r>
        <m:r>
          <m:rPr>
            <m:sty m:val="p"/>
          </m:rPr>
          <w:rPr>
            <w:rFonts w:ascii="Cambria Math" w:hAnsi="Cambria Math" w:cs="Times New Roman"/>
            <w:sz w:val="21"/>
            <w:szCs w:val="21"/>
          </w:rPr>
          <m:t xml:space="preserve">       for </m:t>
        </m:r>
        <m:r>
          <w:rPr>
            <w:rFonts w:ascii="Cambria Math" w:hAnsi="Cambria Math" w:cs="Times New Roman"/>
            <w:sz w:val="21"/>
            <w:szCs w:val="21"/>
          </w:rPr>
          <m:t>i=1, ⋯,n</m:t>
        </m:r>
      </m:oMath>
      <w:r w:rsidR="002E0862">
        <w:rPr>
          <w:rFonts w:ascii="Times New Roman" w:hAnsi="Times New Roman" w:cs="Times New Roman" w:hint="eastAsia"/>
          <w:sz w:val="21"/>
          <w:szCs w:val="21"/>
        </w:rPr>
        <w:t xml:space="preserve">                     (4</w:t>
      </w:r>
      <w:r w:rsidR="00BE3F6A">
        <w:rPr>
          <w:rFonts w:ascii="Times New Roman" w:hAnsi="Times New Roman" w:cs="Times New Roman" w:hint="eastAsia"/>
          <w:sz w:val="21"/>
          <w:szCs w:val="21"/>
        </w:rPr>
        <w:t>)</w:t>
      </w:r>
    </w:p>
    <w:p w14:paraId="3C603FF6" w14:textId="77777777" w:rsidR="00587F24" w:rsidRPr="00F228D9" w:rsidRDefault="00587F24" w:rsidP="00A64C23">
      <w:pPr>
        <w:jc w:val="both"/>
        <w:rPr>
          <w:rFonts w:ascii="Times New Roman" w:hAnsi="Times New Roman" w:cs="Times New Roman"/>
          <w:sz w:val="21"/>
          <w:szCs w:val="21"/>
        </w:rPr>
      </w:pPr>
    </w:p>
    <w:p w14:paraId="3C99E647" w14:textId="4532C7D8" w:rsidR="00587F24" w:rsidRPr="00CA0CE3" w:rsidRDefault="00587F24" w:rsidP="00587F24">
      <w:pPr>
        <w:jc w:val="both"/>
        <w:rPr>
          <w:rFonts w:ascii="Times New Roman" w:hAnsi="Times New Roman" w:cs="Times New Roman"/>
          <w:sz w:val="21"/>
          <w:szCs w:val="21"/>
        </w:rPr>
      </w:pPr>
      <w:r>
        <w:rPr>
          <w:rFonts w:ascii="Times New Roman" w:eastAsia="宋体" w:hAnsi="Times New Roman" w:cs="Times New Roman"/>
          <w:sz w:val="21"/>
          <w:szCs w:val="21"/>
          <w:lang w:eastAsia="zh-CN"/>
        </w:rPr>
        <w:t>w</w:t>
      </w:r>
      <w:r>
        <w:rPr>
          <w:rFonts w:ascii="Times New Roman" w:eastAsia="宋体" w:hAnsi="Times New Roman" w:cs="Times New Roman" w:hint="eastAsia"/>
          <w:sz w:val="21"/>
          <w:szCs w:val="21"/>
          <w:lang w:eastAsia="zh-CN"/>
        </w:rPr>
        <w:t xml:space="preserve">here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m:t>
            </m:r>
          </m:sub>
        </m:sSub>
      </m:oMath>
      <w:r>
        <w:rPr>
          <w:rFonts w:ascii="Times New Roman" w:hAnsi="Times New Roman" w:cs="Times New Roman" w:hint="eastAsia"/>
          <w:sz w:val="21"/>
          <w:szCs w:val="21"/>
        </w:rPr>
        <w:t xml:space="preserve"> and </w:t>
      </w:r>
      <m:oMath>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i</m:t>
            </m:r>
          </m:sub>
        </m:sSub>
        <m:r>
          <m:rPr>
            <m:sty m:val="p"/>
          </m:rPr>
          <w:rPr>
            <w:rFonts w:ascii="Cambria Math" w:hAnsi="Cambria Math" w:cs="Times New Roman"/>
            <w:sz w:val="21"/>
            <w:szCs w:val="21"/>
          </w:rPr>
          <m:t xml:space="preserve"> </m:t>
        </m:r>
      </m:oMath>
      <w:r w:rsidRPr="00536C34">
        <w:rPr>
          <w:rFonts w:ascii="Times New Roman" w:hAnsi="Times New Roman" w:cs="Times New Roman"/>
          <w:sz w:val="21"/>
          <w:szCs w:val="21"/>
        </w:rPr>
        <w:t>are</w:t>
      </w:r>
      <w:r w:rsidRPr="00536C34">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the </w:t>
      </w:r>
      <w:r>
        <w:rPr>
          <w:rFonts w:ascii="Times New Roman" w:hAnsi="Times New Roman" w:cs="Times New Roman"/>
          <w:sz w:val="21"/>
          <w:szCs w:val="21"/>
        </w:rPr>
        <w:t>discrete</w:t>
      </w:r>
      <w:r>
        <w:rPr>
          <w:rFonts w:ascii="Times New Roman" w:hAnsi="Times New Roman" w:cs="Times New Roman" w:hint="eastAsia"/>
          <w:sz w:val="21"/>
          <w:szCs w:val="21"/>
        </w:rPr>
        <w:t xml:space="preserve"> expression</w:t>
      </w:r>
      <w:r>
        <w:rPr>
          <w:rFonts w:ascii="Times New Roman" w:hAnsi="Times New Roman" w:cs="Times New Roman"/>
          <w:sz w:val="21"/>
          <w:szCs w:val="21"/>
        </w:rPr>
        <w:t>s</w:t>
      </w:r>
      <w:r>
        <w:rPr>
          <w:rFonts w:ascii="Times New Roman" w:hAnsi="Times New Roman" w:cs="Times New Roman" w:hint="eastAsia"/>
          <w:sz w:val="21"/>
          <w:szCs w:val="21"/>
        </w:rPr>
        <w:t xml:space="preserve"> of</w:t>
      </w:r>
      <w:r w:rsidRPr="00AD398C">
        <w:rPr>
          <w:rFonts w:ascii="Times New Roman" w:hAnsi="Times New Roman" w:cs="Times New Roman" w:hint="eastAsia"/>
          <w:i/>
          <w:sz w:val="21"/>
          <w:szCs w:val="21"/>
        </w:rPr>
        <w:t xml:space="preserve"> </w:t>
      </w:r>
      <m:oMath>
        <m:r>
          <w:rPr>
            <w:rFonts w:ascii="Cambria Math" w:hAnsi="Cambria Math" w:cs="Times New Roman"/>
            <w:sz w:val="21"/>
            <w:szCs w:val="21"/>
          </w:rPr>
          <m:t>u</m:t>
        </m:r>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0</m:t>
                </m:r>
              </m:sub>
            </m:sSub>
            <m:r>
              <w:rPr>
                <w:rFonts w:ascii="Cambria Math" w:hAnsi="Cambria Math" w:cs="Times New Roman"/>
                <w:sz w:val="21"/>
                <w:szCs w:val="21"/>
              </w:rPr>
              <m:t>+ ih</m:t>
            </m:r>
          </m:e>
        </m:d>
      </m:oMath>
      <w:r>
        <w:rPr>
          <w:rFonts w:ascii="Times New Roman" w:hAnsi="Times New Roman" w:cs="Times New Roman" w:hint="eastAsia"/>
          <w:sz w:val="21"/>
          <w:szCs w:val="21"/>
        </w:rPr>
        <w:t xml:space="preserve"> and </w:t>
      </w:r>
      <m:oMath>
        <m:r>
          <w:rPr>
            <w:rFonts w:ascii="Cambria Math" w:hAnsi="Cambria Math" w:cs="Times New Roman"/>
            <w:sz w:val="21"/>
            <w:szCs w:val="21"/>
          </w:rPr>
          <m:t>f</m:t>
        </m:r>
        <m:d>
          <m:dPr>
            <m:ctrlPr>
              <w:rPr>
                <w:rFonts w:ascii="Cambria Math" w:hAnsi="Cambria Math" w:cs="Times New Roman"/>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0</m:t>
                </m:r>
              </m:sub>
            </m:sSub>
            <m:r>
              <w:rPr>
                <w:rFonts w:ascii="Cambria Math" w:hAnsi="Cambria Math" w:cs="Times New Roman"/>
                <w:sz w:val="21"/>
                <w:szCs w:val="21"/>
              </w:rPr>
              <m:t>+ ih</m:t>
            </m:r>
          </m:e>
        </m:d>
      </m:oMath>
      <w:r>
        <w:rPr>
          <w:rFonts w:ascii="Times New Roman" w:hAnsi="Times New Roman" w:cs="Times New Roman" w:hint="eastAsia"/>
          <w:sz w:val="21"/>
          <w:szCs w:val="21"/>
        </w:rPr>
        <w:t xml:space="preserve"> </w:t>
      </w:r>
      <m:oMath>
        <m:r>
          <m:rPr>
            <m:sty m:val="p"/>
          </m:rPr>
          <w:rPr>
            <w:rFonts w:ascii="Cambria Math" w:hAnsi="Cambria Math" w:cs="Times New Roman"/>
            <w:sz w:val="21"/>
            <w:szCs w:val="21"/>
          </w:rPr>
          <m:t xml:space="preserve">for </m:t>
        </m:r>
        <m:r>
          <w:rPr>
            <w:rFonts w:ascii="Cambria Math" w:hAnsi="Cambria Math" w:cs="Times New Roman"/>
            <w:sz w:val="21"/>
            <w:szCs w:val="21"/>
          </w:rPr>
          <m:t>i=1, ⋯,n</m:t>
        </m:r>
      </m:oMath>
      <w:r w:rsidRPr="00B67F23">
        <w:rPr>
          <w:rFonts w:ascii="Times New Roman" w:hAnsi="Times New Roman" w:cs="Times New Roman" w:hint="eastAsia"/>
          <w:i/>
          <w:sz w:val="21"/>
          <w:szCs w:val="21"/>
        </w:rPr>
        <w:t>.</w:t>
      </w:r>
      <w:r>
        <w:rPr>
          <w:rFonts w:ascii="Times New Roman" w:hAnsi="Times New Roman" w:cs="Times New Roman" w:hint="eastAsia"/>
          <w:sz w:val="21"/>
          <w:szCs w:val="21"/>
        </w:rPr>
        <w:t xml:space="preserve"> </w:t>
      </w:r>
    </w:p>
    <w:p w14:paraId="0FF2A084" w14:textId="25694DB2" w:rsidR="00094A1B" w:rsidRPr="00074920" w:rsidRDefault="00094A1B" w:rsidP="00A64C23">
      <w:pPr>
        <w:jc w:val="both"/>
        <w:rPr>
          <w:rFonts w:ascii="Times New Roman" w:hAnsi="Times New Roman" w:cs="Times New Roman"/>
          <w:i/>
          <w:sz w:val="21"/>
          <w:szCs w:val="21"/>
        </w:rPr>
      </w:pPr>
    </w:p>
    <w:p w14:paraId="6A049FEC" w14:textId="06A658C0" w:rsidR="00094A1B" w:rsidRPr="003422C2" w:rsidRDefault="00094A1B" w:rsidP="003422C2">
      <w:pPr>
        <w:jc w:val="center"/>
        <w:rPr>
          <w:rFonts w:ascii="Times New Roman" w:hAnsi="Times New Roman" w:cs="Times New Roman"/>
          <w:i/>
          <w:sz w:val="21"/>
          <w:szCs w:val="21"/>
        </w:rPr>
      </w:pPr>
      <m:oMath>
        <m:r>
          <w:rPr>
            <w:rFonts w:ascii="Cambria Math" w:hAnsi="Cambria Math" w:cs="Times New Roman"/>
            <w:sz w:val="21"/>
            <w:szCs w:val="21"/>
          </w:rPr>
          <m:t>-</m:t>
        </m:r>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i-1</m:t>
                </m:r>
              </m:sub>
            </m:sSub>
            <m:r>
              <w:rPr>
                <w:rFonts w:ascii="Cambria Math" w:hAnsi="Cambria Math" w:cs="Times New Roman"/>
                <w:sz w:val="21"/>
                <w:szCs w:val="21"/>
              </w:rPr>
              <m:t>-2</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m:t>
                </m:r>
              </m:sub>
            </m:sSub>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i</m:t>
            </m:r>
          </m:sub>
        </m:sSub>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h</m:t>
            </m:r>
          </m:e>
          <m:sup>
            <m:r>
              <w:rPr>
                <w:rFonts w:ascii="Cambria Math" w:hAnsi="Cambria Math" w:cs="Times New Roman"/>
                <w:sz w:val="21"/>
                <w:szCs w:val="21"/>
              </w:rPr>
              <m:t>2</m:t>
            </m:r>
          </m:sup>
        </m:sSup>
      </m:oMath>
      <w:r w:rsidR="003422C2">
        <w:rPr>
          <w:rFonts w:ascii="Times New Roman" w:hAnsi="Times New Roman" w:cs="Times New Roman"/>
          <w:i/>
          <w:sz w:val="21"/>
          <w:szCs w:val="21"/>
        </w:rPr>
        <w:t xml:space="preserve"> ,</w:t>
      </w:r>
      <w:r w:rsidRPr="00074920">
        <w:rPr>
          <w:rFonts w:ascii="Times New Roman" w:hAnsi="Times New Roman" w:cs="Times New Roman"/>
          <w:i/>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b</m:t>
            </m:r>
          </m:e>
          <m:sub>
            <m:r>
              <w:rPr>
                <w:rFonts w:ascii="Cambria Math" w:hAnsi="Cambria Math" w:cs="Times New Roman"/>
                <w:sz w:val="21"/>
                <w:szCs w:val="21"/>
              </w:rPr>
              <m:t>i</m:t>
            </m:r>
          </m:sub>
        </m:sSub>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i</m:t>
            </m:r>
          </m:sub>
        </m:sSub>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h</m:t>
            </m:r>
          </m:e>
          <m:sup>
            <m:r>
              <w:rPr>
                <w:rFonts w:ascii="Cambria Math" w:hAnsi="Cambria Math" w:cs="Times New Roman"/>
                <w:sz w:val="21"/>
                <w:szCs w:val="21"/>
              </w:rPr>
              <m:t>2</m:t>
            </m:r>
          </m:sup>
        </m:sSup>
      </m:oMath>
    </w:p>
    <w:p w14:paraId="4E7814DF" w14:textId="36A7823C" w:rsidR="00094A1B" w:rsidRPr="00074920" w:rsidRDefault="00094A1B" w:rsidP="003422C2">
      <w:pPr>
        <w:jc w:val="center"/>
        <w:rPr>
          <w:rFonts w:ascii="Times New Roman" w:hAnsi="Times New Roman" w:cs="Times New Roman"/>
          <w:i/>
          <w:sz w:val="21"/>
          <w:szCs w:val="21"/>
        </w:rPr>
      </w:pPr>
      <m:oMath>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i-1</m:t>
            </m:r>
          </m:sub>
        </m:sSub>
        <m:r>
          <w:rPr>
            <w:rFonts w:ascii="Cambria Math" w:hAnsi="Cambria Math" w:cs="Times New Roman"/>
            <w:sz w:val="21"/>
            <w:szCs w:val="21"/>
          </w:rPr>
          <m:t>-2</m:t>
        </m:r>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m:t>
            </m:r>
          </m:sub>
        </m:sSub>
        <m:r>
          <w:rPr>
            <w:rFonts w:ascii="Cambria Math" w:hAnsi="Cambria Math" w:cs="Times New Roman"/>
            <w:sz w:val="21"/>
            <w:szCs w:val="21"/>
          </w:rPr>
          <m:t>)=</m:t>
        </m:r>
      </m:oMath>
      <w:r w:rsidRPr="00074920">
        <w:rPr>
          <w:rFonts w:ascii="Times New Roman" w:hAnsi="Times New Roman" w:cs="Times New Roman"/>
          <w:i/>
          <w:sz w:val="21"/>
          <w:szCs w:val="21"/>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b</m:t>
            </m:r>
          </m:e>
          <m:sub>
            <m:r>
              <w:rPr>
                <w:rFonts w:ascii="Cambria Math" w:hAnsi="Cambria Math" w:cs="Times New Roman"/>
                <w:sz w:val="21"/>
                <w:szCs w:val="21"/>
              </w:rPr>
              <m:t>i</m:t>
            </m:r>
          </m:sub>
        </m:sSub>
      </m:oMath>
    </w:p>
    <w:p w14:paraId="6FC59DAE" w14:textId="77777777" w:rsidR="00094A1B" w:rsidRPr="00F228D9" w:rsidRDefault="00094A1B" w:rsidP="00A64C23">
      <w:pPr>
        <w:jc w:val="both"/>
        <w:rPr>
          <w:rFonts w:ascii="Times New Roman" w:hAnsi="Times New Roman" w:cs="Times New Roman"/>
          <w:sz w:val="21"/>
          <w:szCs w:val="21"/>
        </w:rPr>
      </w:pPr>
    </w:p>
    <w:p w14:paraId="0B3F00EB" w14:textId="6568F5B0" w:rsidR="00094A1B" w:rsidRDefault="00094A1B" w:rsidP="00A64C23">
      <w:pPr>
        <w:jc w:val="both"/>
        <w:rPr>
          <w:rFonts w:ascii="Times New Roman" w:hAnsi="Times New Roman" w:cs="Times New Roman"/>
          <w:sz w:val="21"/>
          <w:szCs w:val="21"/>
        </w:rPr>
      </w:pPr>
      <m:oMath>
        <m:r>
          <m:rPr>
            <m:sty m:val="p"/>
          </m:rPr>
          <w:rPr>
            <w:rFonts w:ascii="Cambria Math" w:hAnsi="Cambria Math" w:cs="Times New Roman"/>
            <w:sz w:val="21"/>
            <w:szCs w:val="21"/>
          </w:rPr>
          <m:t xml:space="preserve">for </m:t>
        </m:r>
        <m:r>
          <w:rPr>
            <w:rFonts w:ascii="Cambria Math" w:hAnsi="Cambria Math" w:cs="Times New Roman"/>
            <w:sz w:val="21"/>
            <w:szCs w:val="21"/>
          </w:rPr>
          <m:t>i=1, ⋯,n</m:t>
        </m:r>
      </m:oMath>
      <w:r w:rsidR="00CA0CE3">
        <w:rPr>
          <w:rFonts w:ascii="Times New Roman" w:hAnsi="Times New Roman" w:cs="Times New Roman" w:hint="eastAsia"/>
          <w:sz w:val="21"/>
          <w:szCs w:val="21"/>
        </w:rPr>
        <w:t xml:space="preserve"> we can list down the equations as</w:t>
      </w:r>
    </w:p>
    <w:p w14:paraId="7783B2B4" w14:textId="77777777" w:rsidR="003422C2" w:rsidRPr="00F228D9" w:rsidRDefault="003422C2" w:rsidP="00A64C23">
      <w:pPr>
        <w:jc w:val="both"/>
        <w:rPr>
          <w:rFonts w:ascii="Times New Roman" w:hAnsi="Times New Roman" w:cs="Times New Roman"/>
          <w:sz w:val="21"/>
          <w:szCs w:val="21"/>
        </w:rPr>
      </w:pPr>
    </w:p>
    <w:p w14:paraId="0B12EFA5" w14:textId="533C1262" w:rsidR="00094A1B" w:rsidRPr="00F228D9" w:rsidRDefault="00094A1B" w:rsidP="003422C2">
      <w:pPr>
        <w:jc w:val="center"/>
        <w:rPr>
          <w:rFonts w:ascii="Times New Roman" w:hAnsi="Times New Roman" w:cs="Times New Roman"/>
          <w:sz w:val="21"/>
          <w:szCs w:val="21"/>
        </w:rPr>
      </w:pP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0</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1</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1</m:t>
            </m:r>
          </m:sub>
        </m:sSub>
      </m:oMath>
    </w:p>
    <w:p w14:paraId="70805039" w14:textId="429A2A98" w:rsidR="00094A1B" w:rsidRPr="00F228D9" w:rsidRDefault="00094A1B" w:rsidP="003422C2">
      <w:pPr>
        <w:jc w:val="center"/>
        <w:rPr>
          <w:rFonts w:ascii="Times New Roman" w:hAnsi="Times New Roman" w:cs="Times New Roman"/>
          <w:sz w:val="21"/>
          <w:szCs w:val="21"/>
        </w:rPr>
      </w:pP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3</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2</m:t>
            </m:r>
          </m:sub>
        </m:sSub>
      </m:oMath>
    </w:p>
    <w:p w14:paraId="05929F42" w14:textId="2F60DFC3" w:rsidR="00094A1B" w:rsidRPr="00F228D9" w:rsidRDefault="00094A1B" w:rsidP="003422C2">
      <w:pPr>
        <w:jc w:val="center"/>
        <w:rPr>
          <w:rFonts w:ascii="Times New Roman" w:hAnsi="Times New Roman" w:cs="Times New Roman"/>
          <w:sz w:val="21"/>
          <w:szCs w:val="21"/>
        </w:rPr>
      </w:pP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4</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3</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3</m:t>
            </m:r>
          </m:sub>
        </m:sSub>
      </m:oMath>
    </w:p>
    <w:p w14:paraId="64F466E3" w14:textId="32750DD0" w:rsidR="00094A1B" w:rsidRPr="00F228D9" w:rsidRDefault="00094A1B" w:rsidP="003422C2">
      <w:pPr>
        <w:jc w:val="center"/>
        <w:rPr>
          <w:rFonts w:ascii="Times New Roman" w:hAnsi="Times New Roman" w:cs="Times New Roman"/>
          <w:sz w:val="21"/>
          <w:szCs w:val="21"/>
        </w:rPr>
      </w:pPr>
      <m:oMathPara>
        <m:oMath>
          <m:r>
            <m:rPr>
              <m:sty m:val="p"/>
            </m:rPr>
            <w:rPr>
              <w:rFonts w:ascii="Cambria Math" w:hAnsi="Cambria Math" w:cs="Times New Roman"/>
              <w:sz w:val="21"/>
              <w:szCs w:val="21"/>
            </w:rPr>
            <m:t>⋮</m:t>
          </m:r>
        </m:oMath>
      </m:oMathPara>
    </w:p>
    <w:p w14:paraId="0F1C1059" w14:textId="4F9FB376" w:rsidR="00094A1B" w:rsidRDefault="00094A1B" w:rsidP="003422C2">
      <w:pPr>
        <w:jc w:val="center"/>
        <w:rPr>
          <w:rFonts w:ascii="Times New Roman" w:hAnsi="Times New Roman" w:cs="Times New Roman"/>
          <w:sz w:val="21"/>
          <w:szCs w:val="21"/>
        </w:rPr>
      </w:pP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n+1</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n</m:t>
            </m:r>
          </m:sub>
        </m:sSub>
      </m:oMath>
    </w:p>
    <w:p w14:paraId="126BAE03" w14:textId="77777777" w:rsidR="003422C2" w:rsidRPr="00F228D9" w:rsidRDefault="003422C2" w:rsidP="003422C2">
      <w:pPr>
        <w:jc w:val="center"/>
        <w:rPr>
          <w:rFonts w:ascii="Times New Roman" w:hAnsi="Times New Roman" w:cs="Times New Roman" w:hint="eastAsia"/>
          <w:sz w:val="21"/>
          <w:szCs w:val="21"/>
        </w:rPr>
      </w:pPr>
    </w:p>
    <w:p w14:paraId="56B5A186" w14:textId="3CB499F9"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Let</w:t>
      </w:r>
      <w:r w:rsidR="00F228D9">
        <w:rPr>
          <w:rFonts w:ascii="Times New Roman" w:hAnsi="Times New Roman" w:cs="Times New Roman"/>
          <w:sz w:val="21"/>
          <w:szCs w:val="21"/>
        </w:rPr>
        <w:t>’</w:t>
      </w:r>
      <w:r w:rsidRPr="00F228D9">
        <w:rPr>
          <w:rFonts w:ascii="Times New Roman" w:hAnsi="Times New Roman" w:cs="Times New Roman"/>
          <w:sz w:val="21"/>
          <w:szCs w:val="21"/>
        </w:rPr>
        <w:t>s rearrange the elements</w:t>
      </w:r>
    </w:p>
    <w:p w14:paraId="11027AA8" w14:textId="77777777"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t xml:space="preserve">    </w:t>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0</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1</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1</m:t>
            </m:r>
          </m:sub>
        </m:sSub>
      </m:oMath>
    </w:p>
    <w:p w14:paraId="272844DE" w14:textId="77777777"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t xml:space="preserve">  </w:t>
      </w:r>
      <w:r w:rsidRPr="00F228D9">
        <w:rPr>
          <w:rFonts w:ascii="Times New Roman" w:hAnsi="Times New Roman" w:cs="Times New Roman"/>
          <w:sz w:val="21"/>
          <w:szCs w:val="21"/>
        </w:rPr>
        <w:tab/>
        <w:t xml:space="preserve">  </w:t>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3</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2</m:t>
            </m:r>
          </m:sub>
        </m:sSub>
      </m:oMath>
    </w:p>
    <w:p w14:paraId="4EE6B737" w14:textId="77777777"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3</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4</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3</m:t>
            </m:r>
          </m:sub>
        </m:sSub>
      </m:oMath>
    </w:p>
    <w:p w14:paraId="040F8629" w14:textId="77777777"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m:oMath>
        <m:r>
          <m:rPr>
            <m:sty m:val="p"/>
          </m:rPr>
          <w:rPr>
            <w:rFonts w:ascii="Cambria Math" w:hAnsi="Cambria Math" w:cs="Times New Roman"/>
            <w:sz w:val="21"/>
            <w:szCs w:val="21"/>
          </w:rPr>
          <m:t>⋮</m:t>
        </m:r>
      </m:oMath>
    </w:p>
    <w:p w14:paraId="629A89D1" w14:textId="77777777"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n+1</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n</m:t>
            </m:r>
          </m:sub>
        </m:sSub>
      </m:oMath>
    </w:p>
    <w:p w14:paraId="5DA5F63C" w14:textId="77777777" w:rsidR="00094A1B" w:rsidRPr="00F228D9" w:rsidRDefault="00094A1B" w:rsidP="00A64C23">
      <w:pPr>
        <w:jc w:val="both"/>
        <w:rPr>
          <w:rFonts w:ascii="Times New Roman" w:hAnsi="Times New Roman" w:cs="Times New Roman"/>
          <w:sz w:val="21"/>
          <w:szCs w:val="21"/>
        </w:rPr>
      </w:pPr>
    </w:p>
    <w:p w14:paraId="42E4376F" w14:textId="77777777"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The variables of unknown function v can be gathered as a set of vectors, and their coefficient can be written as a matrix to be multiplied to v. Since all of the coefficients of each equation are -1, -2, and -1, the element of the matrix will only contain -1 and -2 along the diagonal. Therefore, the matrix would be,</w:t>
      </w:r>
    </w:p>
    <w:p w14:paraId="482F7CC8" w14:textId="77777777" w:rsidR="00094A1B" w:rsidRPr="00F228D9" w:rsidRDefault="00712494" w:rsidP="00A64C23">
      <w:pPr>
        <w:jc w:val="both"/>
        <w:rPr>
          <w:rFonts w:ascii="Times New Roman" w:hAnsi="Times New Roman" w:cs="Times New Roman"/>
          <w:sz w:val="21"/>
          <w:szCs w:val="21"/>
        </w:rPr>
      </w:pPr>
      <m:oMathPara>
        <m:oMath>
          <m:m>
            <m:mPr>
              <m:mcs>
                <m:mc>
                  <m:mcPr>
                    <m:count m:val="3"/>
                    <m:mcJc m:val="center"/>
                  </m:mcPr>
                </m:mc>
              </m:mcs>
              <m:ctrlPr>
                <w:rPr>
                  <w:rFonts w:ascii="Cambria Math" w:hAnsi="Cambria Math" w:cs="Times New Roman"/>
                  <w:sz w:val="21"/>
                  <w:szCs w:val="21"/>
                </w:rPr>
              </m:ctrlPr>
            </m:mPr>
            <m:mr>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-1</m:t>
                      </m:r>
                    </m:e>
                    <m:e>
                      <m:r>
                        <m:rPr>
                          <m:sty m:val="p"/>
                        </m:rPr>
                        <w:rPr>
                          <w:rFonts w:ascii="Cambria Math" w:hAnsi="Cambria Math" w:cs="Times New Roman"/>
                          <w:sz w:val="21"/>
                          <w:szCs w:val="21"/>
                        </w:rPr>
                        <m:t>2</m:t>
                      </m:r>
                    </m:e>
                  </m:mr>
                  <m:mr>
                    <m:e>
                      <m:r>
                        <m:rPr>
                          <m:sty m:val="p"/>
                        </m:rPr>
                        <w:rPr>
                          <w:rFonts w:ascii="Cambria Math" w:hAnsi="Cambria Math" w:cs="Times New Roman"/>
                          <w:sz w:val="21"/>
                          <w:szCs w:val="21"/>
                        </w:rPr>
                        <m:t>0</m:t>
                      </m:r>
                    </m:e>
                    <m:e>
                      <m:r>
                        <m:rPr>
                          <m:sty m:val="p"/>
                        </m:rPr>
                        <w:rPr>
                          <w:rFonts w:ascii="Cambria Math" w:hAnsi="Cambria Math" w:cs="Times New Roman"/>
                          <w:sz w:val="21"/>
                          <w:szCs w:val="21"/>
                        </w:rPr>
                        <m:t>-1</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-1</m:t>
                      </m:r>
                    </m:e>
                    <m:e>
                      <m:r>
                        <m:rPr>
                          <m:sty m:val="p"/>
                        </m:rPr>
                        <w:rPr>
                          <w:rFonts w:ascii="Cambria Math" w:hAnsi="Cambria Math" w:cs="Times New Roman"/>
                          <w:sz w:val="21"/>
                          <w:szCs w:val="21"/>
                        </w:rPr>
                        <m:t>0</m:t>
                      </m:r>
                    </m:e>
                  </m:mr>
                  <m:mr>
                    <m:e>
                      <m:r>
                        <m:rPr>
                          <m:sty m:val="p"/>
                        </m:rPr>
                        <w:rPr>
                          <w:rFonts w:ascii="Cambria Math" w:hAnsi="Cambria Math" w:cs="Times New Roman"/>
                          <w:sz w:val="21"/>
                          <w:szCs w:val="21"/>
                        </w:rPr>
                        <m:t>2</m:t>
                      </m:r>
                    </m:e>
                    <m:e>
                      <m:r>
                        <m:rPr>
                          <m:sty m:val="p"/>
                        </m:rPr>
                        <w:rPr>
                          <w:rFonts w:ascii="Cambria Math" w:hAnsi="Cambria Math" w:cs="Times New Roman"/>
                          <w:sz w:val="21"/>
                          <w:szCs w:val="21"/>
                        </w:rPr>
                        <m:t>-1</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m:t>
                      </m:r>
                    </m:e>
                    <m:e/>
                  </m:mr>
                  <m:mr>
                    <m:e>
                      <m:r>
                        <m:rPr>
                          <m:sty m:val="p"/>
                        </m:rPr>
                        <w:rPr>
                          <w:rFonts w:ascii="Cambria Math" w:hAnsi="Cambria Math" w:cs="Times New Roman"/>
                          <w:sz w:val="21"/>
                          <w:szCs w:val="21"/>
                        </w:rPr>
                        <m:t>0</m:t>
                      </m:r>
                    </m:e>
                    <m:e>
                      <m:r>
                        <m:rPr>
                          <m:sty m:val="p"/>
                        </m:rPr>
                        <w:rPr>
                          <w:rFonts w:ascii="Cambria Math" w:hAnsi="Cambria Math" w:cs="Times New Roman"/>
                          <w:sz w:val="21"/>
                          <w:szCs w:val="21"/>
                        </w:rPr>
                        <m:t>⋯</m:t>
                      </m:r>
                    </m:e>
                  </m:mr>
                </m:m>
              </m:e>
            </m:mr>
            <m:mr>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0</m:t>
                      </m:r>
                    </m:e>
                    <m:e>
                      <m:r>
                        <m:rPr>
                          <m:sty m:val="p"/>
                        </m:rPr>
                        <w:rPr>
                          <w:rFonts w:ascii="Cambria Math" w:hAnsi="Cambria Math" w:cs="Times New Roman"/>
                          <w:sz w:val="21"/>
                          <w:szCs w:val="21"/>
                        </w:rPr>
                        <m:t>0</m:t>
                      </m:r>
                    </m:e>
                  </m:mr>
                  <m:mr>
                    <m:e>
                      <m:r>
                        <m:rPr>
                          <m:sty m:val="p"/>
                        </m:rPr>
                        <w:rPr>
                          <w:rFonts w:ascii="Cambria Math" w:hAnsi="Cambria Math" w:cs="Times New Roman"/>
                          <w:sz w:val="21"/>
                          <w:szCs w:val="21"/>
                        </w:rPr>
                        <m:t>⋮</m:t>
                      </m:r>
                    </m:e>
                    <m:e>
                      <m:r>
                        <m:rPr>
                          <m:sty m:val="p"/>
                        </m:rPr>
                        <w:rPr>
                          <w:rFonts w:ascii="Cambria Math" w:hAnsi="Cambria Math" w:cs="Times New Roman"/>
                          <w:sz w:val="21"/>
                          <w:szCs w:val="21"/>
                        </w:rPr>
                        <m:t>⋮</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m:t>
                      </m:r>
                    </m:e>
                    <m:e>
                      <m:r>
                        <m:rPr>
                          <m:sty m:val="p"/>
                        </m:rPr>
                        <w:rPr>
                          <w:rFonts w:ascii="Cambria Math" w:hAnsi="Cambria Math" w:cs="Times New Roman"/>
                          <w:sz w:val="21"/>
                          <w:szCs w:val="21"/>
                        </w:rPr>
                        <m:t>2</m:t>
                      </m:r>
                    </m:e>
                  </m:mr>
                  <m:mr>
                    <m:e/>
                    <m:e>
                      <m:r>
                        <m:rPr>
                          <m:sty m:val="p"/>
                        </m:rPr>
                        <w:rPr>
                          <w:rFonts w:ascii="Cambria Math" w:hAnsi="Cambria Math" w:cs="Times New Roman"/>
                          <w:sz w:val="21"/>
                          <w:szCs w:val="21"/>
                        </w:rPr>
                        <m:t>⋱</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m:t>
                      </m:r>
                    </m:e>
                    <m:e/>
                  </m:mr>
                  <m:mr>
                    <m:e>
                      <m:r>
                        <m:rPr>
                          <m:sty m:val="p"/>
                        </m:rPr>
                        <w:rPr>
                          <w:rFonts w:ascii="Cambria Math" w:hAnsi="Cambria Math" w:cs="Times New Roman"/>
                          <w:sz w:val="21"/>
                          <w:szCs w:val="21"/>
                        </w:rPr>
                        <m:t>⋱</m:t>
                      </m:r>
                    </m:e>
                    <m:e>
                      <m:r>
                        <m:rPr>
                          <m:sty m:val="p"/>
                        </m:rPr>
                        <w:rPr>
                          <w:rFonts w:ascii="Cambria Math" w:hAnsi="Cambria Math" w:cs="Times New Roman"/>
                          <w:sz w:val="21"/>
                          <w:szCs w:val="21"/>
                        </w:rPr>
                        <m:t>0</m:t>
                      </m:r>
                    </m:e>
                  </m:mr>
                </m:m>
              </m:e>
            </m:mr>
            <m:mr>
              <m:e>
                <m:m>
                  <m:mPr>
                    <m:mcs>
                      <m:mc>
                        <m:mcPr>
                          <m:count m:val="2"/>
                          <m:mcJc m:val="center"/>
                        </m:mcPr>
                      </m:mc>
                    </m:mcs>
                    <m:ctrlPr>
                      <w:rPr>
                        <w:rFonts w:ascii="Cambria Math" w:hAnsi="Cambria Math" w:cs="Times New Roman"/>
                        <w:sz w:val="21"/>
                        <w:szCs w:val="21"/>
                      </w:rPr>
                    </m:ctrlPr>
                  </m:mPr>
                  <m:mr>
                    <m:e/>
                    <m:e/>
                  </m:mr>
                  <m:mr>
                    <m:e/>
                    <m:e/>
                  </m:mr>
                </m:m>
              </m:e>
              <m:e>
                <m:m>
                  <m:mPr>
                    <m:mcs>
                      <m:mc>
                        <m:mcPr>
                          <m:count m:val="2"/>
                          <m:mcJc m:val="center"/>
                        </m:mcPr>
                      </m:mc>
                    </m:mcs>
                    <m:ctrlPr>
                      <w:rPr>
                        <w:rFonts w:ascii="Cambria Math" w:hAnsi="Cambria Math" w:cs="Times New Roman"/>
                        <w:sz w:val="21"/>
                        <w:szCs w:val="21"/>
                      </w:rPr>
                    </m:ctrlPr>
                  </m:mPr>
                  <m:mr>
                    <m:e/>
                    <m:e/>
                  </m:mr>
                  <m:mr>
                    <m:e/>
                    <m:e/>
                  </m:mr>
                </m:m>
              </m:e>
              <m:e>
                <m:m>
                  <m:mPr>
                    <m:mcs>
                      <m:mc>
                        <m:mcPr>
                          <m:count m:val="2"/>
                          <m:mcJc m:val="center"/>
                        </m:mcPr>
                      </m:mc>
                    </m:mcs>
                    <m:ctrlPr>
                      <w:rPr>
                        <w:rFonts w:ascii="Cambria Math" w:hAnsi="Cambria Math" w:cs="Times New Roman"/>
                        <w:sz w:val="21"/>
                        <w:szCs w:val="21"/>
                      </w:rPr>
                    </m:ctrlPr>
                  </m:mPr>
                  <m:mr>
                    <m:e/>
                    <m:e>
                      <m:r>
                        <m:rPr>
                          <m:sty m:val="p"/>
                        </m:rPr>
                        <w:rPr>
                          <w:rFonts w:ascii="Cambria Math" w:hAnsi="Cambria Math" w:cs="Times New Roman"/>
                          <w:sz w:val="21"/>
                          <w:szCs w:val="21"/>
                        </w:rPr>
                        <m:t>-1</m:t>
                      </m:r>
                    </m:e>
                  </m:mr>
                  <m:mr>
                    <m:e>
                      <m:r>
                        <m:rPr>
                          <m:sty m:val="p"/>
                        </m:rPr>
                        <w:rPr>
                          <w:rFonts w:ascii="Cambria Math" w:hAnsi="Cambria Math" w:cs="Times New Roman"/>
                          <w:sz w:val="21"/>
                          <w:szCs w:val="21"/>
                        </w:rPr>
                        <m:t>-1</m:t>
                      </m:r>
                    </m:e>
                    <m:e>
                      <m:r>
                        <m:rPr>
                          <m:sty m:val="p"/>
                        </m:rPr>
                        <w:rPr>
                          <w:rFonts w:ascii="Cambria Math" w:hAnsi="Cambria Math" w:cs="Times New Roman"/>
                          <w:sz w:val="21"/>
                          <w:szCs w:val="21"/>
                        </w:rPr>
                        <m:t>2</m:t>
                      </m:r>
                    </m:e>
                  </m:mr>
                </m:m>
              </m:e>
            </m:mr>
          </m:m>
        </m:oMath>
      </m:oMathPara>
    </w:p>
    <w:p w14:paraId="60D2EE3B" w14:textId="77777777" w:rsidR="00094A1B" w:rsidRDefault="00094A1B" w:rsidP="00A64C23">
      <w:pPr>
        <w:jc w:val="both"/>
        <w:rPr>
          <w:rFonts w:ascii="Times New Roman" w:hAnsi="Times New Roman" w:cs="Times New Roman"/>
          <w:sz w:val="21"/>
          <w:szCs w:val="21"/>
        </w:rPr>
      </w:pPr>
    </w:p>
    <w:p w14:paraId="170A24A7" w14:textId="1028EF2E" w:rsidR="00887342" w:rsidRDefault="00887342"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When we have a closed </w:t>
      </w:r>
      <w:r w:rsidR="003422C2">
        <w:rPr>
          <w:rFonts w:ascii="Times New Roman" w:hAnsi="Times New Roman" w:cs="Times New Roman"/>
          <w:sz w:val="21"/>
          <w:szCs w:val="21"/>
        </w:rPr>
        <w:t>solution,</w:t>
      </w:r>
      <w:r>
        <w:rPr>
          <w:rFonts w:ascii="Times New Roman" w:hAnsi="Times New Roman" w:cs="Times New Roman" w:hint="eastAsia"/>
          <w:sz w:val="21"/>
          <w:szCs w:val="21"/>
        </w:rPr>
        <w:t xml:space="preserve"> we can easily check the equation. For example, </w:t>
      </w:r>
    </w:p>
    <w:p w14:paraId="7B2CDEA0" w14:textId="77777777" w:rsidR="00887342" w:rsidRPr="00F228D9" w:rsidRDefault="00887342" w:rsidP="00A64C23">
      <w:pPr>
        <w:jc w:val="both"/>
        <w:rPr>
          <w:rFonts w:ascii="Times New Roman" w:hAnsi="Times New Roman" w:cs="Times New Roman"/>
          <w:sz w:val="21"/>
          <w:szCs w:val="21"/>
        </w:rPr>
      </w:pPr>
    </w:p>
    <w:p w14:paraId="036596AA" w14:textId="77777777" w:rsidR="00094A1B" w:rsidRPr="005D36D8" w:rsidRDefault="005D36D8" w:rsidP="00A64C23">
      <w:pPr>
        <w:jc w:val="both"/>
        <w:rPr>
          <w:rFonts w:ascii="Times New Roman" w:hAnsi="Times New Roman" w:cs="Times New Roman"/>
          <w:i/>
          <w:sz w:val="21"/>
          <w:szCs w:val="21"/>
        </w:rPr>
      </w:pPr>
      <m:oMathPara>
        <m:oMath>
          <m:r>
            <w:rPr>
              <w:rFonts w:ascii="Cambria Math" w:hAnsi="Cambria Math" w:cs="Times New Roman"/>
              <w:sz w:val="21"/>
              <w:szCs w:val="21"/>
            </w:rPr>
            <m:t>u</m:t>
          </m:r>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1-(1-</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m:t>
              </m:r>
            </m:sup>
          </m:sSup>
          <m:r>
            <w:rPr>
              <w:rFonts w:ascii="Cambria Math" w:hAnsi="Cambria Math" w:cs="Times New Roman"/>
              <w:sz w:val="21"/>
              <w:szCs w:val="21"/>
            </w:rPr>
            <m:t>)x-</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-10x</m:t>
              </m:r>
            </m:sup>
          </m:sSup>
        </m:oMath>
      </m:oMathPara>
    </w:p>
    <w:p w14:paraId="6B51B905" w14:textId="77777777" w:rsidR="00887342" w:rsidRDefault="00887342" w:rsidP="00A64C23">
      <w:pPr>
        <w:jc w:val="both"/>
        <w:rPr>
          <w:rFonts w:ascii="Times New Roman" w:hAnsi="Times New Roman" w:cs="Times New Roman"/>
          <w:sz w:val="21"/>
          <w:szCs w:val="21"/>
        </w:rPr>
      </w:pPr>
    </w:p>
    <w:p w14:paraId="3933D6AC" w14:textId="25F83674" w:rsidR="00887342" w:rsidRDefault="00887342" w:rsidP="00A64C23">
      <w:pPr>
        <w:jc w:val="both"/>
        <w:rPr>
          <w:rFonts w:ascii="Times New Roman" w:hAnsi="Times New Roman" w:cs="Times New Roman"/>
          <w:sz w:val="21"/>
          <w:szCs w:val="21"/>
        </w:rPr>
      </w:pPr>
      <w:r>
        <w:rPr>
          <w:rFonts w:ascii="Times New Roman" w:hAnsi="Times New Roman" w:cs="Times New Roman"/>
          <w:sz w:val="21"/>
          <w:szCs w:val="21"/>
        </w:rPr>
        <w:t>T</w:t>
      </w:r>
      <w:r>
        <w:rPr>
          <w:rFonts w:ascii="Times New Roman" w:hAnsi="Times New Roman" w:cs="Times New Roman" w:hint="eastAsia"/>
          <w:sz w:val="21"/>
          <w:szCs w:val="21"/>
        </w:rPr>
        <w:t xml:space="preserve">he first </w:t>
      </w:r>
      <w:r>
        <w:rPr>
          <w:rFonts w:ascii="Times New Roman" w:hAnsi="Times New Roman" w:cs="Times New Roman"/>
          <w:sz w:val="21"/>
          <w:szCs w:val="21"/>
        </w:rPr>
        <w:t>derivative</w:t>
      </w:r>
      <w:r>
        <w:rPr>
          <w:rFonts w:ascii="Times New Roman" w:hAnsi="Times New Roman" w:cs="Times New Roman" w:hint="eastAsia"/>
          <w:sz w:val="21"/>
          <w:szCs w:val="21"/>
        </w:rPr>
        <w:t xml:space="preserve"> of</w:t>
      </w:r>
      <w:r w:rsidRPr="003422C2">
        <w:rPr>
          <w:rFonts w:ascii="Times New Roman" w:hAnsi="Times New Roman" w:cs="Times New Roman" w:hint="eastAsia"/>
          <w:i/>
          <w:sz w:val="21"/>
          <w:szCs w:val="21"/>
        </w:rPr>
        <w:t xml:space="preserve"> </w:t>
      </w:r>
      <m:oMath>
        <m:r>
          <w:rPr>
            <w:rFonts w:ascii="Cambria Math" w:hAnsi="Cambria Math" w:cs="Times New Roman"/>
            <w:sz w:val="21"/>
            <w:szCs w:val="21"/>
          </w:rPr>
          <m:t>u</m:t>
        </m:r>
        <m:d>
          <m:dPr>
            <m:ctrlPr>
              <w:rPr>
                <w:rFonts w:ascii="Cambria Math" w:hAnsi="Cambria Math" w:cs="Times New Roman"/>
                <w:i/>
                <w:sz w:val="21"/>
                <w:szCs w:val="21"/>
              </w:rPr>
            </m:ctrlPr>
          </m:dPr>
          <m:e>
            <m:r>
              <w:rPr>
                <w:rFonts w:ascii="Cambria Math" w:hAnsi="Cambria Math" w:cs="Times New Roman"/>
                <w:sz w:val="21"/>
                <w:szCs w:val="21"/>
              </w:rPr>
              <m:t>x</m:t>
            </m:r>
          </m:e>
        </m:d>
      </m:oMath>
      <w:r>
        <w:rPr>
          <w:rFonts w:ascii="Times New Roman" w:hAnsi="Times New Roman" w:cs="Times New Roman" w:hint="eastAsia"/>
          <w:sz w:val="21"/>
          <w:szCs w:val="21"/>
        </w:rPr>
        <w:t xml:space="preserve"> is</w:t>
      </w:r>
    </w:p>
    <w:p w14:paraId="14BF6705" w14:textId="77777777" w:rsidR="00887342" w:rsidRPr="00887342" w:rsidRDefault="00887342" w:rsidP="00A64C23">
      <w:pPr>
        <w:jc w:val="both"/>
        <w:rPr>
          <w:rFonts w:ascii="Times New Roman" w:hAnsi="Times New Roman" w:cs="Times New Roman"/>
          <w:sz w:val="21"/>
          <w:szCs w:val="21"/>
        </w:rPr>
      </w:pPr>
    </w:p>
    <w:p w14:paraId="0DDFD8D3" w14:textId="77777777" w:rsidR="00094A1B" w:rsidRPr="005D36D8" w:rsidRDefault="00712494" w:rsidP="00A64C23">
      <w:pPr>
        <w:jc w:val="both"/>
        <w:rPr>
          <w:rFonts w:ascii="Times New Roman" w:hAnsi="Times New Roman" w:cs="Times New Roman"/>
          <w:i/>
          <w:sz w:val="21"/>
          <w:szCs w:val="21"/>
        </w:rPr>
      </w:pPr>
      <m:oMathPara>
        <m:oMath>
          <m:sSup>
            <m:sSupPr>
              <m:ctrlPr>
                <w:rPr>
                  <w:rFonts w:ascii="Cambria Math" w:hAnsi="Cambria Math" w:cs="Times New Roman"/>
                  <w:i/>
                  <w:sz w:val="21"/>
                  <w:szCs w:val="21"/>
                </w:rPr>
              </m:ctrlPr>
            </m:sSupPr>
            <m:e>
              <m:r>
                <w:rPr>
                  <w:rFonts w:ascii="Cambria Math" w:hAnsi="Cambria Math" w:cs="Times New Roman"/>
                  <w:sz w:val="21"/>
                  <w:szCs w:val="21"/>
                </w:rPr>
                <m:t>u</m:t>
              </m:r>
            </m:e>
            <m:sup>
              <m:r>
                <w:rPr>
                  <w:rFonts w:ascii="Cambria Math" w:hAnsi="Cambria Math" w:cs="Times New Roman"/>
                  <w:sz w:val="21"/>
                  <w:szCs w:val="21"/>
                </w:rPr>
                <m:t>'</m:t>
              </m:r>
            </m:sup>
          </m:sSup>
          <m:r>
            <w:rPr>
              <w:rFonts w:ascii="Cambria Math" w:hAnsi="Cambria Math" w:cs="Times New Roman"/>
              <w:sz w:val="21"/>
              <w:szCs w:val="21"/>
            </w:rPr>
            <m:t xml:space="preserve">(x)= </m:t>
          </m:r>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m:t>
                  </m:r>
                </m:sup>
              </m:sSup>
              <m:r>
                <w:rPr>
                  <w:rFonts w:ascii="Cambria Math" w:hAnsi="Cambria Math" w:cs="Times New Roman"/>
                  <w:sz w:val="21"/>
                  <w:szCs w:val="21"/>
                </w:rPr>
                <m:t>-1</m:t>
              </m:r>
            </m:e>
          </m:d>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10e</m:t>
              </m:r>
            </m:e>
            <m:sup>
              <m:r>
                <w:rPr>
                  <w:rFonts w:ascii="Cambria Math" w:hAnsi="Cambria Math" w:cs="Times New Roman"/>
                  <w:sz w:val="21"/>
                  <w:szCs w:val="21"/>
                </w:rPr>
                <m:t>-10x</m:t>
              </m:r>
            </m:sup>
          </m:sSup>
        </m:oMath>
      </m:oMathPara>
    </w:p>
    <w:p w14:paraId="5F8DDE5B" w14:textId="77777777" w:rsidR="00887342" w:rsidRPr="005D36D8" w:rsidRDefault="00887342" w:rsidP="00A64C23">
      <w:pPr>
        <w:jc w:val="both"/>
        <w:rPr>
          <w:rFonts w:ascii="Times New Roman" w:hAnsi="Times New Roman" w:cs="Times New Roman"/>
          <w:i/>
          <w:sz w:val="21"/>
          <w:szCs w:val="21"/>
        </w:rPr>
      </w:pPr>
    </w:p>
    <w:p w14:paraId="609842BE" w14:textId="79B6515F" w:rsidR="00887342" w:rsidRDefault="00887342" w:rsidP="00A64C23">
      <w:pPr>
        <w:jc w:val="both"/>
        <w:rPr>
          <w:rFonts w:ascii="Times New Roman" w:hAnsi="Times New Roman" w:cs="Times New Roman"/>
          <w:sz w:val="21"/>
          <w:szCs w:val="21"/>
        </w:rPr>
      </w:pPr>
      <w:r>
        <w:rPr>
          <w:rFonts w:ascii="Times New Roman" w:hAnsi="Times New Roman" w:cs="Times New Roman" w:hint="eastAsia"/>
          <w:sz w:val="21"/>
          <w:szCs w:val="21"/>
        </w:rPr>
        <w:t>The second</w:t>
      </w:r>
      <w:r w:rsidRPr="00887342">
        <w:rPr>
          <w:rFonts w:ascii="Times New Roman" w:hAnsi="Times New Roman" w:cs="Times New Roman"/>
          <w:sz w:val="21"/>
          <w:szCs w:val="21"/>
        </w:rPr>
        <w:t xml:space="preserve"> </w:t>
      </w:r>
      <w:r>
        <w:rPr>
          <w:rFonts w:ascii="Times New Roman" w:hAnsi="Times New Roman" w:cs="Times New Roman"/>
          <w:sz w:val="21"/>
          <w:szCs w:val="21"/>
        </w:rPr>
        <w:t>derivative</w:t>
      </w:r>
      <w:r>
        <w:rPr>
          <w:rFonts w:ascii="Times New Roman" w:hAnsi="Times New Roman" w:cs="Times New Roman" w:hint="eastAsia"/>
          <w:sz w:val="21"/>
          <w:szCs w:val="21"/>
        </w:rPr>
        <w:t xml:space="preserve"> of</w:t>
      </w:r>
      <w:r w:rsidRPr="003422C2">
        <w:rPr>
          <w:rFonts w:ascii="Times New Roman" w:hAnsi="Times New Roman" w:cs="Times New Roman" w:hint="eastAsia"/>
          <w:i/>
          <w:sz w:val="21"/>
          <w:szCs w:val="21"/>
        </w:rPr>
        <w:t xml:space="preserve"> </w:t>
      </w:r>
      <m:oMath>
        <m:r>
          <w:rPr>
            <w:rFonts w:ascii="Cambria Math" w:hAnsi="Cambria Math" w:cs="Times New Roman"/>
            <w:sz w:val="21"/>
            <w:szCs w:val="21"/>
          </w:rPr>
          <m:t>u</m:t>
        </m:r>
        <m:d>
          <m:dPr>
            <m:ctrlPr>
              <w:rPr>
                <w:rFonts w:ascii="Cambria Math" w:hAnsi="Cambria Math" w:cs="Times New Roman"/>
                <w:i/>
                <w:sz w:val="21"/>
                <w:szCs w:val="21"/>
              </w:rPr>
            </m:ctrlPr>
          </m:dPr>
          <m:e>
            <m:r>
              <w:rPr>
                <w:rFonts w:ascii="Cambria Math" w:hAnsi="Cambria Math" w:cs="Times New Roman"/>
                <w:sz w:val="21"/>
                <w:szCs w:val="21"/>
              </w:rPr>
              <m:t>x</m:t>
            </m:r>
          </m:e>
        </m:d>
      </m:oMath>
      <w:r>
        <w:rPr>
          <w:rFonts w:ascii="Times New Roman" w:hAnsi="Times New Roman" w:cs="Times New Roman" w:hint="eastAsia"/>
          <w:sz w:val="21"/>
          <w:szCs w:val="21"/>
        </w:rPr>
        <w:t xml:space="preserve"> is</w:t>
      </w:r>
    </w:p>
    <w:p w14:paraId="4C454C43" w14:textId="77777777" w:rsidR="00887342" w:rsidRPr="00F228D9" w:rsidRDefault="00887342" w:rsidP="00A64C23">
      <w:pPr>
        <w:jc w:val="both"/>
        <w:rPr>
          <w:rFonts w:ascii="Times New Roman" w:hAnsi="Times New Roman" w:cs="Times New Roman"/>
          <w:sz w:val="21"/>
          <w:szCs w:val="21"/>
        </w:rPr>
      </w:pPr>
    </w:p>
    <w:p w14:paraId="198B8CFF" w14:textId="77777777" w:rsidR="00094A1B" w:rsidRPr="005D36D8" w:rsidRDefault="00712494" w:rsidP="00A64C23">
      <w:pPr>
        <w:jc w:val="both"/>
        <w:rPr>
          <w:rFonts w:ascii="Times New Roman" w:hAnsi="Times New Roman" w:cs="Times New Roman"/>
          <w:i/>
          <w:sz w:val="21"/>
          <w:szCs w:val="21"/>
        </w:rPr>
      </w:pPr>
      <m:oMathPara>
        <m:oMath>
          <m:sSup>
            <m:sSupPr>
              <m:ctrlPr>
                <w:rPr>
                  <w:rFonts w:ascii="Cambria Math" w:hAnsi="Cambria Math" w:cs="Times New Roman"/>
                  <w:i/>
                  <w:sz w:val="21"/>
                  <w:szCs w:val="21"/>
                </w:rPr>
              </m:ctrlPr>
            </m:sSupPr>
            <m:e>
              <m:r>
                <w:rPr>
                  <w:rFonts w:ascii="Cambria Math" w:hAnsi="Cambria Math" w:cs="Times New Roman"/>
                  <w:sz w:val="21"/>
                  <w:szCs w:val="21"/>
                </w:rPr>
                <m:t>u</m:t>
              </m:r>
            </m:e>
            <m:sup>
              <m:r>
                <w:rPr>
                  <w:rFonts w:ascii="Cambria Math" w:hAnsi="Cambria Math" w:cs="Times New Roman"/>
                  <w:sz w:val="21"/>
                  <w:szCs w:val="21"/>
                </w:rPr>
                <m:t>''</m:t>
              </m:r>
            </m:sup>
          </m:sSup>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-100</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-10x</m:t>
              </m:r>
            </m:sup>
          </m:sSup>
        </m:oMath>
      </m:oMathPara>
    </w:p>
    <w:p w14:paraId="19ACC045" w14:textId="77777777" w:rsidR="00094A1B" w:rsidRPr="00F228D9"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p>
    <w:p w14:paraId="1358E24C" w14:textId="77777777" w:rsidR="00887342" w:rsidRDefault="00094A1B" w:rsidP="00A64C23">
      <w:pPr>
        <w:jc w:val="both"/>
        <w:rPr>
          <w:rFonts w:ascii="Times New Roman" w:hAnsi="Times New Roman" w:cs="Times New Roman"/>
          <w:sz w:val="21"/>
          <w:szCs w:val="21"/>
        </w:rPr>
      </w:pPr>
      <w:r w:rsidRPr="00F228D9">
        <w:rPr>
          <w:rFonts w:ascii="Times New Roman" w:hAnsi="Times New Roman" w:cs="Times New Roman"/>
          <w:sz w:val="21"/>
          <w:szCs w:val="21"/>
        </w:rPr>
        <w:t>Therefore,</w:t>
      </w:r>
    </w:p>
    <w:p w14:paraId="6CF203B1" w14:textId="1B84914B" w:rsidR="003422C2" w:rsidRPr="003422C2" w:rsidRDefault="00712494" w:rsidP="00A64C23">
      <w:pPr>
        <w:jc w:val="both"/>
        <w:rPr>
          <w:rFonts w:ascii="Times New Roman" w:hAnsi="Times New Roman" w:cs="Times New Roman" w:hint="eastAsia"/>
          <w:i/>
          <w:sz w:val="21"/>
          <w:szCs w:val="21"/>
        </w:rPr>
      </w:pPr>
      <m:oMathPara>
        <m:oMath>
          <m:sSup>
            <m:sSupPr>
              <m:ctrlPr>
                <w:rPr>
                  <w:rFonts w:ascii="Cambria Math" w:hAnsi="Cambria Math" w:cs="Times New Roman"/>
                  <w:i/>
                  <w:sz w:val="21"/>
                  <w:szCs w:val="21"/>
                </w:rPr>
              </m:ctrlPr>
            </m:sSupPr>
            <m:e>
              <m:r>
                <w:rPr>
                  <w:rFonts w:ascii="Cambria Math" w:hAnsi="Cambria Math" w:cs="Times New Roman"/>
                  <w:sz w:val="21"/>
                  <w:szCs w:val="21"/>
                </w:rPr>
                <m:t>-u</m:t>
              </m:r>
            </m:e>
            <m:sup>
              <m:r>
                <w:rPr>
                  <w:rFonts w:ascii="Cambria Math" w:hAnsi="Cambria Math" w:cs="Times New Roman"/>
                  <w:sz w:val="21"/>
                  <w:szCs w:val="21"/>
                </w:rPr>
                <m:t>''</m:t>
              </m:r>
            </m:sup>
          </m:sSup>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=100</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-10x</m:t>
              </m:r>
            </m:sup>
          </m:sSup>
          <m:r>
            <w:rPr>
              <w:rFonts w:ascii="Cambria Math" w:hAnsi="Cambria Math" w:cs="Times New Roman"/>
              <w:sz w:val="21"/>
              <w:szCs w:val="21"/>
            </w:rPr>
            <m:t>=f(x)</m:t>
          </m:r>
        </m:oMath>
      </m:oMathPara>
    </w:p>
    <w:p w14:paraId="795A4739" w14:textId="7F8464A0" w:rsidR="00887342" w:rsidRDefault="00887342" w:rsidP="003422C2">
      <w:pPr>
        <w:pStyle w:val="3"/>
        <w:rPr>
          <w:rFonts w:ascii="Times New Roman" w:hAnsi="Times New Roman" w:cs="Times New Roman" w:hint="eastAsia"/>
          <w:sz w:val="21"/>
          <w:szCs w:val="21"/>
        </w:rPr>
      </w:pPr>
      <w:r w:rsidRPr="003422C2">
        <w:rPr>
          <w:rFonts w:ascii="Times New Roman" w:hAnsi="Times New Roman" w:cs="Times New Roman" w:hint="eastAsia"/>
          <w:sz w:val="21"/>
          <w:szCs w:val="21"/>
        </w:rPr>
        <w:t>2.2.1 LU Decomposition</w:t>
      </w:r>
    </w:p>
    <w:p w14:paraId="176B44E7" w14:textId="0D1AF54F" w:rsidR="00887342" w:rsidRDefault="004E5E6F"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LU decomposition is </w:t>
      </w:r>
      <w:r>
        <w:rPr>
          <w:rFonts w:ascii="Times New Roman" w:hAnsi="Times New Roman" w:cs="Times New Roman"/>
          <w:sz w:val="21"/>
          <w:szCs w:val="21"/>
        </w:rPr>
        <w:t>conducted i</w:t>
      </w:r>
      <w:r>
        <w:rPr>
          <w:rFonts w:ascii="Times New Roman" w:hAnsi="Times New Roman" w:cs="Times New Roman" w:hint="eastAsia"/>
          <w:sz w:val="21"/>
          <w:szCs w:val="21"/>
        </w:rPr>
        <w:t xml:space="preserve">n order to </w:t>
      </w:r>
      <w:r>
        <w:rPr>
          <w:rFonts w:ascii="Times New Roman" w:hAnsi="Times New Roman" w:cs="Times New Roman"/>
          <w:sz w:val="21"/>
          <w:szCs w:val="21"/>
        </w:rPr>
        <w:t>relief</w:t>
      </w:r>
      <w:r>
        <w:rPr>
          <w:rFonts w:ascii="Times New Roman" w:hAnsi="Times New Roman" w:cs="Times New Roman" w:hint="eastAsia"/>
          <w:sz w:val="21"/>
          <w:szCs w:val="21"/>
        </w:rPr>
        <w:t xml:space="preserve"> the difficulty of</w:t>
      </w:r>
      <w:r>
        <w:rPr>
          <w:rFonts w:ascii="Times New Roman" w:hAnsi="Times New Roman" w:cs="Times New Roman" w:hint="eastAsia"/>
          <w:sz w:val="21"/>
          <w:szCs w:val="21"/>
        </w:rPr>
        <w:t xml:space="preserve"> calculations</w:t>
      </w:r>
      <w:r>
        <w:rPr>
          <w:rFonts w:ascii="Times New Roman" w:hAnsi="Times New Roman" w:cs="Times New Roman"/>
          <w:sz w:val="21"/>
          <w:szCs w:val="21"/>
        </w:rPr>
        <w:t>.</w:t>
      </w:r>
      <w:r>
        <w:rPr>
          <w:rFonts w:ascii="Times New Roman" w:hAnsi="Times New Roman" w:cs="Times New Roman" w:hint="eastAsia"/>
          <w:sz w:val="21"/>
          <w:szCs w:val="21"/>
        </w:rPr>
        <w:t xml:space="preserve"> </w:t>
      </w:r>
      <w:r w:rsidR="0094097A">
        <w:rPr>
          <w:rFonts w:ascii="Times New Roman" w:hAnsi="Times New Roman" w:cs="Times New Roman" w:hint="eastAsia"/>
          <w:sz w:val="21"/>
          <w:szCs w:val="21"/>
        </w:rPr>
        <w:t xml:space="preserve">This method </w:t>
      </w:r>
      <w:r w:rsidR="00A12EA5">
        <w:rPr>
          <w:rFonts w:ascii="Times New Roman" w:hAnsi="Times New Roman" w:cs="Times New Roman" w:hint="eastAsia"/>
          <w:sz w:val="21"/>
          <w:szCs w:val="21"/>
        </w:rPr>
        <w:t>has fou</w:t>
      </w:r>
      <w:r w:rsidR="00702E1B">
        <w:rPr>
          <w:rFonts w:ascii="Times New Roman" w:hAnsi="Times New Roman" w:cs="Times New Roman" w:hint="eastAsia"/>
          <w:sz w:val="21"/>
          <w:szCs w:val="21"/>
        </w:rPr>
        <w:t>r basic steps:</w:t>
      </w:r>
    </w:p>
    <w:p w14:paraId="2AA290FD" w14:textId="26EBC877" w:rsidR="00702E1B" w:rsidRPr="00702E1B" w:rsidRDefault="00702E1B" w:rsidP="00702E1B">
      <w:pPr>
        <w:pStyle w:val="ac"/>
        <w:numPr>
          <w:ilvl w:val="0"/>
          <w:numId w:val="6"/>
        </w:numPr>
        <w:ind w:firstLineChars="0"/>
        <w:jc w:val="both"/>
        <w:rPr>
          <w:rFonts w:ascii="Times New Roman" w:hAnsi="Times New Roman" w:cs="Times New Roman"/>
          <w:sz w:val="21"/>
          <w:szCs w:val="21"/>
        </w:rPr>
      </w:pPr>
      <w:r w:rsidRPr="00702E1B">
        <w:rPr>
          <w:rFonts w:ascii="Times New Roman" w:hAnsi="Times New Roman" w:cs="Times New Roman" w:hint="eastAsia"/>
          <w:sz w:val="21"/>
          <w:szCs w:val="21"/>
        </w:rPr>
        <w:t>r</w:t>
      </w:r>
      <w:r w:rsidR="00A12EA5" w:rsidRPr="00702E1B">
        <w:rPr>
          <w:rFonts w:ascii="Times New Roman" w:hAnsi="Times New Roman" w:cs="Times New Roman" w:hint="eastAsia"/>
          <w:sz w:val="21"/>
          <w:szCs w:val="21"/>
        </w:rPr>
        <w:t xml:space="preserve">ewrite </w:t>
      </w:r>
      <m:oMath>
        <m:r>
          <m:rPr>
            <m:sty m:val="b"/>
          </m:rPr>
          <w:rPr>
            <w:rFonts w:ascii="Cambria Math" w:hAnsi="Cambria Math" w:cs="Times New Roman"/>
            <w:sz w:val="21"/>
            <w:szCs w:val="21"/>
          </w:rPr>
          <m:t>Ax=b</m:t>
        </m:r>
      </m:oMath>
      <w:r w:rsidR="00A12EA5" w:rsidRPr="00702E1B">
        <w:rPr>
          <w:rFonts w:ascii="Times New Roman" w:hAnsi="Times New Roman" w:cs="Times New Roman" w:hint="eastAsia"/>
          <w:sz w:val="21"/>
          <w:szCs w:val="21"/>
        </w:rPr>
        <w:t xml:space="preserve"> to </w:t>
      </w:r>
      <m:oMath>
        <m:r>
          <m:rPr>
            <m:sty m:val="b"/>
          </m:rPr>
          <w:rPr>
            <w:rFonts w:ascii="Cambria Math" w:hAnsi="Cambria Math" w:cs="Times New Roman"/>
            <w:sz w:val="21"/>
            <w:szCs w:val="21"/>
          </w:rPr>
          <m:t>LUx=b</m:t>
        </m:r>
      </m:oMath>
      <w:r w:rsidR="00A12EA5" w:rsidRPr="00702E1B">
        <w:rPr>
          <w:rFonts w:ascii="Times New Roman" w:hAnsi="Times New Roman" w:cs="Times New Roman" w:hint="eastAsia"/>
          <w:sz w:val="21"/>
          <w:szCs w:val="21"/>
        </w:rPr>
        <w:t>.</w:t>
      </w:r>
    </w:p>
    <w:p w14:paraId="49C59EAE" w14:textId="77777777" w:rsidR="00702E1B" w:rsidRDefault="00702E1B" w:rsidP="00A64C23">
      <w:pPr>
        <w:pStyle w:val="ac"/>
        <w:numPr>
          <w:ilvl w:val="0"/>
          <w:numId w:val="6"/>
        </w:numPr>
        <w:ind w:firstLineChars="0"/>
        <w:jc w:val="both"/>
        <w:rPr>
          <w:rFonts w:ascii="Times New Roman" w:hAnsi="Times New Roman" w:cs="Times New Roman"/>
          <w:sz w:val="21"/>
          <w:szCs w:val="21"/>
        </w:rPr>
      </w:pPr>
      <w:r>
        <w:rPr>
          <w:rFonts w:ascii="Times New Roman" w:hAnsi="Times New Roman" w:cs="Times New Roman" w:hint="eastAsia"/>
          <w:sz w:val="21"/>
          <w:szCs w:val="21"/>
        </w:rPr>
        <w:t>d</w:t>
      </w:r>
      <w:r w:rsidR="00A12EA5" w:rsidRPr="00702E1B">
        <w:rPr>
          <w:rFonts w:ascii="Times New Roman" w:hAnsi="Times New Roman" w:cs="Times New Roman" w:hint="eastAsia"/>
          <w:sz w:val="21"/>
          <w:szCs w:val="21"/>
        </w:rPr>
        <w:t xml:space="preserve">efine a new vector </w:t>
      </w:r>
      <w:r w:rsidR="00A12EA5" w:rsidRPr="00702E1B">
        <w:rPr>
          <w:rFonts w:ascii="Times New Roman" w:hAnsi="Times New Roman" w:cs="Times New Roman" w:hint="eastAsia"/>
          <w:b/>
          <w:sz w:val="21"/>
          <w:szCs w:val="21"/>
        </w:rPr>
        <w:t>y</w:t>
      </w:r>
      <w:r w:rsidR="00A12EA5" w:rsidRPr="00702E1B">
        <w:rPr>
          <w:rFonts w:ascii="Times New Roman" w:hAnsi="Times New Roman" w:cs="Times New Roman" w:hint="eastAsia"/>
          <w:sz w:val="21"/>
          <w:szCs w:val="21"/>
        </w:rPr>
        <w:t xml:space="preserve"> by </w:t>
      </w:r>
      <m:oMath>
        <m:r>
          <m:rPr>
            <m:sty m:val="b"/>
          </m:rPr>
          <w:rPr>
            <w:rFonts w:ascii="Cambria Math" w:hAnsi="Cambria Math" w:cs="Times New Roman"/>
            <w:sz w:val="21"/>
            <w:szCs w:val="21"/>
          </w:rPr>
          <m:t>Ux=y</m:t>
        </m:r>
      </m:oMath>
      <w:r w:rsidR="00A12EA5" w:rsidRPr="00702E1B">
        <w:rPr>
          <w:rFonts w:ascii="Times New Roman" w:hAnsi="Times New Roman" w:cs="Times New Roman" w:hint="eastAsia"/>
          <w:sz w:val="21"/>
          <w:szCs w:val="21"/>
        </w:rPr>
        <w:t xml:space="preserve">, and write </w:t>
      </w:r>
      <m:oMath>
        <m:r>
          <m:rPr>
            <m:sty m:val="b"/>
          </m:rPr>
          <w:rPr>
            <w:rFonts w:ascii="Cambria Math" w:hAnsi="Cambria Math" w:cs="Times New Roman"/>
            <w:sz w:val="21"/>
            <w:szCs w:val="21"/>
          </w:rPr>
          <m:t>LUx=b</m:t>
        </m:r>
      </m:oMath>
      <w:r>
        <w:rPr>
          <w:rFonts w:ascii="Times New Roman" w:hAnsi="Times New Roman" w:cs="Times New Roman" w:hint="eastAsia"/>
          <w:b/>
          <w:sz w:val="21"/>
          <w:szCs w:val="21"/>
        </w:rPr>
        <w:t xml:space="preserve"> </w:t>
      </w:r>
      <w:r w:rsidRPr="00702E1B">
        <w:rPr>
          <w:rFonts w:ascii="Times New Roman" w:hAnsi="Times New Roman" w:cs="Times New Roman" w:hint="eastAsia"/>
          <w:sz w:val="21"/>
          <w:szCs w:val="21"/>
        </w:rPr>
        <w:t>as</w:t>
      </w:r>
      <w:r w:rsidR="00A12EA5" w:rsidRPr="00702E1B">
        <w:rPr>
          <w:rFonts w:ascii="Times New Roman" w:hAnsi="Times New Roman" w:cs="Times New Roman" w:hint="eastAsia"/>
          <w:sz w:val="21"/>
          <w:szCs w:val="21"/>
        </w:rPr>
        <w:t xml:space="preserve"> </w:t>
      </w:r>
      <m:oMath>
        <m:r>
          <m:rPr>
            <m:sty m:val="b"/>
          </m:rPr>
          <w:rPr>
            <w:rFonts w:ascii="Cambria Math" w:hAnsi="Cambria Math" w:cs="Times New Roman"/>
            <w:sz w:val="21"/>
            <w:szCs w:val="21"/>
          </w:rPr>
          <m:t>Ly=b</m:t>
        </m:r>
      </m:oMath>
      <w:r w:rsidR="00A12EA5" w:rsidRPr="00702E1B">
        <w:rPr>
          <w:rFonts w:ascii="Times New Roman" w:hAnsi="Times New Roman" w:cs="Times New Roman" w:hint="eastAsia"/>
          <w:sz w:val="21"/>
          <w:szCs w:val="21"/>
        </w:rPr>
        <w:t>.</w:t>
      </w:r>
    </w:p>
    <w:p w14:paraId="695CCEB9" w14:textId="77777777" w:rsidR="00702E1B" w:rsidRDefault="00702E1B" w:rsidP="00A64C23">
      <w:pPr>
        <w:pStyle w:val="ac"/>
        <w:numPr>
          <w:ilvl w:val="0"/>
          <w:numId w:val="6"/>
        </w:numPr>
        <w:ind w:firstLineChars="0"/>
        <w:jc w:val="both"/>
        <w:rPr>
          <w:rFonts w:ascii="Times New Roman" w:hAnsi="Times New Roman" w:cs="Times New Roman"/>
          <w:sz w:val="21"/>
          <w:szCs w:val="21"/>
        </w:rPr>
      </w:pPr>
      <w:r>
        <w:rPr>
          <w:rFonts w:ascii="Times New Roman" w:hAnsi="Times New Roman" w:cs="Times New Roman" w:hint="eastAsia"/>
          <w:sz w:val="21"/>
          <w:szCs w:val="21"/>
        </w:rPr>
        <w:lastRenderedPageBreak/>
        <w:t>f</w:t>
      </w:r>
      <w:r w:rsidR="00A12EA5" w:rsidRPr="00702E1B">
        <w:rPr>
          <w:rFonts w:ascii="Times New Roman" w:hAnsi="Times New Roman" w:cs="Times New Roman" w:hint="eastAsia"/>
          <w:sz w:val="21"/>
          <w:szCs w:val="21"/>
        </w:rPr>
        <w:t xml:space="preserve">ind </w:t>
      </w:r>
      <w:r w:rsidR="00A12EA5" w:rsidRPr="00702E1B">
        <w:rPr>
          <w:rFonts w:ascii="Times New Roman" w:hAnsi="Times New Roman" w:cs="Times New Roman" w:hint="eastAsia"/>
          <w:b/>
          <w:sz w:val="21"/>
          <w:szCs w:val="21"/>
        </w:rPr>
        <w:t>y</w:t>
      </w:r>
      <w:r w:rsidR="00A12EA5" w:rsidRPr="00702E1B">
        <w:rPr>
          <w:rFonts w:ascii="Times New Roman" w:hAnsi="Times New Roman" w:cs="Times New Roman" w:hint="eastAsia"/>
          <w:sz w:val="21"/>
          <w:szCs w:val="21"/>
        </w:rPr>
        <w:t xml:space="preserve"> with the general solution.</w:t>
      </w:r>
    </w:p>
    <w:p w14:paraId="398245F3" w14:textId="4AD80BF3" w:rsidR="00A12EA5" w:rsidRPr="00702E1B" w:rsidRDefault="00702E1B" w:rsidP="00A64C23">
      <w:pPr>
        <w:pStyle w:val="ac"/>
        <w:numPr>
          <w:ilvl w:val="0"/>
          <w:numId w:val="6"/>
        </w:numPr>
        <w:ind w:firstLineChars="0"/>
        <w:jc w:val="both"/>
        <w:rPr>
          <w:rFonts w:ascii="Times New Roman" w:hAnsi="Times New Roman" w:cs="Times New Roman"/>
          <w:sz w:val="21"/>
          <w:szCs w:val="21"/>
        </w:rPr>
      </w:pPr>
      <w:r>
        <w:rPr>
          <w:rFonts w:ascii="Times New Roman" w:hAnsi="Times New Roman" w:cs="Times New Roman"/>
          <w:sz w:val="21"/>
          <w:szCs w:val="21"/>
        </w:rPr>
        <w:t>i</w:t>
      </w:r>
      <w:r w:rsidR="00A12EA5" w:rsidRPr="00702E1B">
        <w:rPr>
          <w:rFonts w:ascii="Times New Roman" w:hAnsi="Times New Roman" w:cs="Times New Roman" w:hint="eastAsia"/>
          <w:sz w:val="21"/>
          <w:szCs w:val="21"/>
        </w:rPr>
        <w:t xml:space="preserve">nsert </w:t>
      </w:r>
      <w:r w:rsidR="00A12EA5" w:rsidRPr="00702E1B">
        <w:rPr>
          <w:rFonts w:ascii="Times New Roman" w:hAnsi="Times New Roman" w:cs="Times New Roman" w:hint="eastAsia"/>
          <w:b/>
          <w:sz w:val="21"/>
          <w:szCs w:val="21"/>
        </w:rPr>
        <w:t>y</w:t>
      </w:r>
      <w:r w:rsidR="00A12EA5" w:rsidRPr="00702E1B">
        <w:rPr>
          <w:rFonts w:ascii="Times New Roman" w:hAnsi="Times New Roman" w:cs="Times New Roman" w:hint="eastAsia"/>
          <w:sz w:val="21"/>
          <w:szCs w:val="21"/>
        </w:rPr>
        <w:t xml:space="preserve"> to </w:t>
      </w:r>
      <m:oMath>
        <m:r>
          <m:rPr>
            <m:sty m:val="b"/>
          </m:rPr>
          <w:rPr>
            <w:rFonts w:ascii="Cambria Math" w:hAnsi="Cambria Math" w:cs="Times New Roman"/>
            <w:sz w:val="21"/>
            <w:szCs w:val="21"/>
          </w:rPr>
          <m:t>Ux=y</m:t>
        </m:r>
      </m:oMath>
      <w:r w:rsidR="00A12EA5" w:rsidRPr="00702E1B">
        <w:rPr>
          <w:rFonts w:ascii="Times New Roman" w:hAnsi="Times New Roman" w:cs="Times New Roman" w:hint="eastAsia"/>
          <w:sz w:val="21"/>
          <w:szCs w:val="21"/>
        </w:rPr>
        <w:t xml:space="preserve">, and find </w:t>
      </w:r>
      <w:r w:rsidR="00A12EA5" w:rsidRPr="00702E1B">
        <w:rPr>
          <w:rFonts w:ascii="Times New Roman" w:hAnsi="Times New Roman" w:cs="Times New Roman" w:hint="eastAsia"/>
          <w:b/>
          <w:sz w:val="21"/>
          <w:szCs w:val="21"/>
        </w:rPr>
        <w:t>x</w:t>
      </w:r>
      <w:r w:rsidR="00A12EA5" w:rsidRPr="00702E1B">
        <w:rPr>
          <w:rFonts w:ascii="Times New Roman" w:hAnsi="Times New Roman" w:cs="Times New Roman" w:hint="eastAsia"/>
          <w:sz w:val="21"/>
          <w:szCs w:val="21"/>
        </w:rPr>
        <w:t xml:space="preserve"> with the general </w:t>
      </w:r>
      <w:r w:rsidR="00A12EA5" w:rsidRPr="00702E1B">
        <w:rPr>
          <w:rFonts w:ascii="Times New Roman" w:hAnsi="Times New Roman" w:cs="Times New Roman"/>
          <w:sz w:val="21"/>
          <w:szCs w:val="21"/>
        </w:rPr>
        <w:t>solution</w:t>
      </w:r>
      <w:r w:rsidR="00A12EA5" w:rsidRPr="00702E1B">
        <w:rPr>
          <w:rFonts w:ascii="Times New Roman" w:hAnsi="Times New Roman" w:cs="Times New Roman" w:hint="eastAsia"/>
          <w:sz w:val="21"/>
          <w:szCs w:val="21"/>
        </w:rPr>
        <w:t>.</w:t>
      </w:r>
    </w:p>
    <w:p w14:paraId="55C258F0" w14:textId="77777777" w:rsidR="0094097A" w:rsidRDefault="0094097A" w:rsidP="00A64C23">
      <w:pPr>
        <w:jc w:val="both"/>
        <w:rPr>
          <w:rFonts w:ascii="Times New Roman" w:hAnsi="Times New Roman" w:cs="Times New Roman"/>
          <w:sz w:val="21"/>
          <w:szCs w:val="21"/>
        </w:rPr>
      </w:pPr>
    </w:p>
    <w:p w14:paraId="1BDACAFA" w14:textId="0DC64723" w:rsidR="0094097A" w:rsidRDefault="00702E1B" w:rsidP="00A64C23">
      <w:pPr>
        <w:jc w:val="both"/>
        <w:rPr>
          <w:rFonts w:ascii="Times New Roman" w:hAnsi="Times New Roman" w:cs="Times New Roman"/>
          <w:sz w:val="21"/>
          <w:szCs w:val="21"/>
        </w:rPr>
      </w:pPr>
      <w:r>
        <w:rPr>
          <w:rFonts w:ascii="Times New Roman" w:hAnsi="Times New Roman" w:cs="Times New Roman"/>
          <w:sz w:val="21"/>
          <w:szCs w:val="21"/>
        </w:rPr>
        <w:t xml:space="preserve">LU decomposition </w:t>
      </w:r>
      <w:r>
        <w:rPr>
          <w:rFonts w:ascii="Times New Roman" w:hAnsi="Times New Roman" w:cs="Times New Roman" w:hint="eastAsia"/>
          <w:sz w:val="21"/>
          <w:szCs w:val="21"/>
        </w:rPr>
        <w:t>increase</w:t>
      </w:r>
      <w:r w:rsidR="00A12EA5">
        <w:rPr>
          <w:rFonts w:ascii="Times New Roman" w:hAnsi="Times New Roman" w:cs="Times New Roman" w:hint="eastAsia"/>
          <w:sz w:val="21"/>
          <w:szCs w:val="21"/>
        </w:rPr>
        <w:t xml:space="preserve"> the number of </w:t>
      </w:r>
      <w:r w:rsidR="007235E1">
        <w:rPr>
          <w:rFonts w:ascii="Times New Roman" w:hAnsi="Times New Roman" w:cs="Times New Roman" w:hint="eastAsia"/>
          <w:sz w:val="21"/>
          <w:szCs w:val="21"/>
        </w:rPr>
        <w:t>operations, but due to the property</w:t>
      </w:r>
      <w:r w:rsidR="00A12EA5">
        <w:rPr>
          <w:rFonts w:ascii="Times New Roman" w:hAnsi="Times New Roman" w:cs="Times New Roman" w:hint="eastAsia"/>
          <w:sz w:val="21"/>
          <w:szCs w:val="21"/>
        </w:rPr>
        <w:t xml:space="preserve"> of matrix </w:t>
      </w:r>
      <w:r w:rsidR="00134598">
        <w:rPr>
          <w:rFonts w:ascii="Times New Roman" w:hAnsi="Times New Roman" w:cs="Times New Roman" w:hint="eastAsia"/>
          <w:b/>
          <w:sz w:val="21"/>
          <w:szCs w:val="21"/>
        </w:rPr>
        <w:t>L</w:t>
      </w:r>
      <w:r w:rsidR="00134598">
        <w:rPr>
          <w:rFonts w:ascii="Times New Roman" w:hAnsi="Times New Roman" w:cs="Times New Roman" w:hint="eastAsia"/>
          <w:sz w:val="21"/>
          <w:szCs w:val="21"/>
        </w:rPr>
        <w:t xml:space="preserve"> and </w:t>
      </w:r>
      <w:r w:rsidR="00134598">
        <w:rPr>
          <w:rFonts w:ascii="Times New Roman" w:hAnsi="Times New Roman" w:cs="Times New Roman" w:hint="eastAsia"/>
          <w:b/>
          <w:sz w:val="21"/>
          <w:szCs w:val="21"/>
        </w:rPr>
        <w:t>U</w:t>
      </w:r>
      <w:r w:rsidR="00134598">
        <w:rPr>
          <w:rFonts w:ascii="Times New Roman" w:hAnsi="Times New Roman" w:cs="Times New Roman" w:hint="eastAsia"/>
          <w:sz w:val="21"/>
          <w:szCs w:val="21"/>
        </w:rPr>
        <w:t xml:space="preserve">, </w:t>
      </w:r>
      <w:r>
        <w:rPr>
          <w:rFonts w:ascii="Times New Roman" w:hAnsi="Times New Roman" w:cs="Times New Roman" w:hint="eastAsia"/>
          <w:sz w:val="21"/>
          <w:szCs w:val="21"/>
        </w:rPr>
        <w:t>calculating each elements is</w:t>
      </w:r>
      <w:r w:rsidR="00134598">
        <w:rPr>
          <w:rFonts w:ascii="Times New Roman" w:hAnsi="Times New Roman" w:cs="Times New Roman" w:hint="eastAsia"/>
          <w:sz w:val="21"/>
          <w:szCs w:val="21"/>
        </w:rPr>
        <w:t xml:space="preserve"> </w:t>
      </w:r>
      <w:r>
        <w:rPr>
          <w:rFonts w:ascii="Times New Roman" w:hAnsi="Times New Roman" w:cs="Times New Roman"/>
          <w:sz w:val="21"/>
          <w:szCs w:val="21"/>
        </w:rPr>
        <w:t>simplified</w:t>
      </w:r>
      <w:r w:rsidR="00134598">
        <w:rPr>
          <w:rFonts w:ascii="Times New Roman" w:hAnsi="Times New Roman" w:cs="Times New Roman" w:hint="eastAsia"/>
          <w:sz w:val="21"/>
          <w:szCs w:val="21"/>
        </w:rPr>
        <w:t>.</w:t>
      </w:r>
    </w:p>
    <w:p w14:paraId="33A99FDA" w14:textId="77777777" w:rsidR="00134598" w:rsidRDefault="00134598" w:rsidP="00A64C23">
      <w:pPr>
        <w:jc w:val="both"/>
        <w:rPr>
          <w:rFonts w:ascii="Times New Roman" w:hAnsi="Times New Roman" w:cs="Times New Roman"/>
          <w:sz w:val="21"/>
          <w:szCs w:val="21"/>
        </w:rPr>
      </w:pPr>
    </w:p>
    <w:commentRangeStart w:id="1"/>
    <w:p w14:paraId="0D664F88" w14:textId="0F2E6B18" w:rsidR="00134598" w:rsidRPr="007E7EA7" w:rsidRDefault="00712494" w:rsidP="00A64C23">
      <w:pPr>
        <w:jc w:val="both"/>
        <w:rPr>
          <w:rFonts w:ascii="Times New Rom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11</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12</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13</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1n</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y</m:t>
              </m:r>
            </m:e>
            <m:sub>
              <m:r>
                <w:rPr>
                  <w:rFonts w:ascii="Cambria Math" w:hAnsi="Cambria Math" w:cs="Times New Roman"/>
                  <w:sz w:val="21"/>
                  <w:szCs w:val="21"/>
                </w:rPr>
                <m:t>1</m:t>
              </m:r>
            </m:sub>
          </m:sSub>
        </m:oMath>
      </m:oMathPara>
    </w:p>
    <w:p w14:paraId="2905C603" w14:textId="24F1BD82" w:rsidR="008F6A00" w:rsidRPr="007E7EA7" w:rsidRDefault="00712494" w:rsidP="00A64C23">
      <w:pPr>
        <w:jc w:val="both"/>
        <w:rPr>
          <w:rFonts w:ascii="Times New Rom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 xml:space="preserve">  u</m:t>
              </m:r>
            </m:e>
            <m:sub>
              <m:r>
                <w:rPr>
                  <w:rFonts w:ascii="Cambria Math" w:hAnsi="Cambria Math" w:cs="Times New Roman"/>
                  <w:sz w:val="21"/>
                  <w:szCs w:val="21"/>
                </w:rPr>
                <m:t>22</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2</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23</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3</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2n</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n</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y</m:t>
              </m:r>
            </m:e>
            <m:sub>
              <m:r>
                <w:rPr>
                  <w:rFonts w:ascii="Cambria Math" w:hAnsi="Cambria Math" w:cs="Times New Roman"/>
                  <w:sz w:val="21"/>
                  <w:szCs w:val="21"/>
                </w:rPr>
                <m:t>2</m:t>
              </m:r>
            </m:sub>
          </m:sSub>
        </m:oMath>
      </m:oMathPara>
    </w:p>
    <w:p w14:paraId="5D8A1E01" w14:textId="2D5C87B0" w:rsidR="00134598" w:rsidRPr="007E7EA7" w:rsidRDefault="000515CD" w:rsidP="00A64C23">
      <w:pPr>
        <w:tabs>
          <w:tab w:val="center" w:pos="4513"/>
          <w:tab w:val="right" w:pos="9026"/>
        </w:tabs>
        <w:jc w:val="both"/>
        <w:rPr>
          <w:rFonts w:ascii="Times New Roman" w:hAnsi="Times New Roman" w:cs="Times New Roman"/>
          <w:i/>
          <w:sz w:val="21"/>
          <w:szCs w:val="21"/>
        </w:rPr>
      </w:pPr>
      <w:r w:rsidRPr="007E7EA7">
        <w:rPr>
          <w:rFonts w:ascii="Times New Roman" w:hAnsi="Times New Roman" w:cs="Times New Roman"/>
          <w:i/>
          <w:sz w:val="21"/>
          <w:szCs w:val="21"/>
        </w:rPr>
        <w:tab/>
      </w:r>
      <m:oMath>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23</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3</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2n</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n</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y</m:t>
            </m:r>
          </m:e>
          <m:sub>
            <m:r>
              <w:rPr>
                <w:rFonts w:ascii="Cambria Math" w:hAnsi="Cambria Math" w:cs="Times New Roman"/>
                <w:sz w:val="21"/>
                <w:szCs w:val="21"/>
              </w:rPr>
              <m:t>3</m:t>
            </m:r>
          </m:sub>
        </m:sSub>
      </m:oMath>
      <w:r w:rsidRPr="007E7EA7">
        <w:rPr>
          <w:rFonts w:ascii="Times New Roman" w:hAnsi="Times New Roman" w:cs="Times New Roman"/>
          <w:i/>
          <w:sz w:val="21"/>
          <w:szCs w:val="21"/>
        </w:rPr>
        <w:tab/>
      </w:r>
      <w:r w:rsidRPr="007E7EA7">
        <w:rPr>
          <w:rFonts w:ascii="Times New Roman" w:hAnsi="Times New Roman" w:cs="Times New Roman" w:hint="eastAsia"/>
          <w:sz w:val="21"/>
          <w:szCs w:val="21"/>
        </w:rPr>
        <w:t>(</w:t>
      </w:r>
      <w:r w:rsidR="00822669" w:rsidRPr="007E7EA7">
        <w:rPr>
          <w:rFonts w:ascii="Times New Roman" w:hAnsi="Times New Roman" w:cs="Times New Roman"/>
          <w:sz w:val="21"/>
          <w:szCs w:val="21"/>
        </w:rPr>
        <w:t>5</w:t>
      </w:r>
      <w:r w:rsidRPr="007E7EA7">
        <w:rPr>
          <w:rFonts w:ascii="Times New Roman" w:hAnsi="Times New Roman" w:cs="Times New Roman" w:hint="eastAsia"/>
          <w:sz w:val="21"/>
          <w:szCs w:val="21"/>
        </w:rPr>
        <w:t>)</w:t>
      </w:r>
    </w:p>
    <w:p w14:paraId="16AE000E" w14:textId="6D828262" w:rsidR="000515CD" w:rsidRPr="007E7EA7" w:rsidRDefault="007E7EA7" w:rsidP="00A64C23">
      <w:pPr>
        <w:jc w:val="both"/>
        <w:rPr>
          <w:rFonts w:ascii="Times New Roman" w:hAnsi="Times New Roman" w:cs="Times New Roman"/>
          <w:i/>
          <w:sz w:val="21"/>
          <w:szCs w:val="21"/>
        </w:rPr>
      </w:pPr>
      <m:oMathPara>
        <m:oMath>
          <m:r>
            <w:rPr>
              <w:rFonts w:ascii="Cambria Math" w:hAnsi="Cambria Math" w:cs="Times New Roman"/>
              <w:sz w:val="21"/>
              <w:szCs w:val="21"/>
            </w:rPr>
            <m:t>⋮</m:t>
          </m:r>
        </m:oMath>
      </m:oMathPara>
    </w:p>
    <w:p w14:paraId="2C44DDF2" w14:textId="3C6C05DA" w:rsidR="005D3E84" w:rsidRPr="007E7EA7" w:rsidRDefault="00712494" w:rsidP="00A64C23">
      <w:pPr>
        <w:jc w:val="both"/>
        <w:rPr>
          <w:rFonts w:ascii="Times New Rom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n-1n-1</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n-1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n-1n</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n</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y</m:t>
              </m:r>
            </m:e>
            <m:sub>
              <m:r>
                <w:rPr>
                  <w:rFonts w:ascii="Cambria Math" w:hAnsi="Cambria Math" w:cs="Times New Roman"/>
                  <w:sz w:val="21"/>
                  <w:szCs w:val="21"/>
                </w:rPr>
                <m:t>n-1</m:t>
              </m:r>
            </m:sub>
          </m:sSub>
        </m:oMath>
      </m:oMathPara>
    </w:p>
    <w:p w14:paraId="690363FB" w14:textId="67B8D786" w:rsidR="000515CD" w:rsidRPr="007E7EA7" w:rsidRDefault="00712494" w:rsidP="00A64C23">
      <w:pPr>
        <w:jc w:val="both"/>
        <w:rPr>
          <w:rFonts w:ascii="Times New Roman" w:hAnsi="Times New Roman" w:cs="Times New Roman"/>
          <w:i/>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nn</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n</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y</m:t>
              </m:r>
            </m:e>
            <m:sub>
              <m:r>
                <w:rPr>
                  <w:rFonts w:ascii="Cambria Math" w:hAnsi="Cambria Math" w:cs="Times New Roman"/>
                  <w:sz w:val="21"/>
                  <w:szCs w:val="21"/>
                </w:rPr>
                <m:t>n</m:t>
              </m:r>
            </m:sub>
          </m:sSub>
          <w:commentRangeEnd w:id="1"/>
          <m:r>
            <m:rPr>
              <m:sty m:val="p"/>
            </m:rPr>
            <w:rPr>
              <w:rStyle w:val="a9"/>
            </w:rPr>
            <w:commentReference w:id="1"/>
          </m:r>
        </m:oMath>
      </m:oMathPara>
    </w:p>
    <w:p w14:paraId="421F7092" w14:textId="77777777" w:rsidR="00134598" w:rsidRDefault="00134598" w:rsidP="00A64C23">
      <w:pPr>
        <w:jc w:val="both"/>
        <w:rPr>
          <w:rFonts w:ascii="Times New Roman" w:hAnsi="Times New Roman" w:cs="Times New Roman"/>
          <w:sz w:val="21"/>
          <w:szCs w:val="21"/>
        </w:rPr>
      </w:pPr>
    </w:p>
    <w:p w14:paraId="4B2E6974" w14:textId="78E98B42" w:rsidR="005D3E84" w:rsidRDefault="00822669" w:rsidP="00A64C23">
      <w:pPr>
        <w:jc w:val="both"/>
        <w:rPr>
          <w:rFonts w:ascii="Times New Roman" w:hAnsi="Times New Roman" w:cs="Times New Roman"/>
          <w:sz w:val="21"/>
          <w:szCs w:val="21"/>
        </w:rPr>
      </w:pPr>
      <w:r>
        <w:rPr>
          <w:rFonts w:ascii="Times New Roman" w:hAnsi="Times New Roman" w:cs="Times New Roman"/>
          <w:sz w:val="21"/>
          <w:szCs w:val="21"/>
        </w:rPr>
        <w:t xml:space="preserve">Since </w:t>
      </w:r>
      <w:r w:rsidR="005D3E84">
        <w:rPr>
          <w:rFonts w:ascii="Times New Roman" w:hAnsi="Times New Roman" w:cs="Times New Roman" w:hint="eastAsia"/>
          <w:sz w:val="21"/>
          <w:szCs w:val="21"/>
        </w:rPr>
        <w:t xml:space="preserve">every diagonal elements of the upper triangular matrix </w:t>
      </w:r>
      <w:r w:rsidR="005D3E84">
        <w:rPr>
          <w:rFonts w:ascii="Times New Roman" w:hAnsi="Times New Roman" w:cs="Times New Roman" w:hint="eastAsia"/>
          <w:b/>
          <w:sz w:val="21"/>
          <w:szCs w:val="21"/>
        </w:rPr>
        <w:t>U</w:t>
      </w:r>
      <w:r w:rsidR="005D3E84">
        <w:rPr>
          <w:rFonts w:ascii="Times New Roman" w:hAnsi="Times New Roman" w:cs="Times New Roman" w:hint="eastAsia"/>
          <w:sz w:val="21"/>
          <w:szCs w:val="21"/>
        </w:rPr>
        <w:t xml:space="preserve"> are</w:t>
      </w:r>
      <w:r>
        <w:rPr>
          <w:rFonts w:ascii="Times New Roman" w:hAnsi="Times New Roman" w:cs="Times New Roman"/>
          <w:sz w:val="21"/>
          <w:szCs w:val="21"/>
        </w:rPr>
        <w:t xml:space="preserve"> equal to</w:t>
      </w:r>
      <w:r>
        <w:rPr>
          <w:rFonts w:ascii="Times New Roman" w:hAnsi="Times New Roman" w:cs="Times New Roman" w:hint="eastAsia"/>
          <w:sz w:val="21"/>
          <w:szCs w:val="21"/>
        </w:rPr>
        <w:t xml:space="preserve"> 1,</w:t>
      </w:r>
      <w:r w:rsidR="005D3E84">
        <w:rPr>
          <w:rFonts w:ascii="Times New Roman" w:hAnsi="Times New Roman" w:cs="Times New Roman" w:hint="eastAsia"/>
          <w:sz w:val="21"/>
          <w:szCs w:val="21"/>
        </w:rPr>
        <w:t xml:space="preserve"> we get</w:t>
      </w:r>
    </w:p>
    <w:p w14:paraId="4E906DDE" w14:textId="77777777" w:rsidR="005D3E84" w:rsidRDefault="005D3E84" w:rsidP="00A64C23">
      <w:pPr>
        <w:jc w:val="both"/>
        <w:rPr>
          <w:rFonts w:ascii="Times New Roman" w:hAnsi="Times New Roman" w:cs="Times New Roman"/>
          <w:sz w:val="21"/>
          <w:szCs w:val="21"/>
        </w:rPr>
      </w:pPr>
    </w:p>
    <w:p w14:paraId="15D3B89D" w14:textId="3B52760C" w:rsidR="005D3E84" w:rsidRPr="005D3E84" w:rsidRDefault="005D3E84" w:rsidP="00A64C23">
      <w:pPr>
        <w:tabs>
          <w:tab w:val="center" w:pos="4513"/>
          <w:tab w:val="right" w:pos="9026"/>
        </w:tabs>
        <w:jc w:val="both"/>
        <w:rPr>
          <w:rFonts w:ascii="Times New Roman" w:hAnsi="Times New Roman" w:cs="Times New Roman"/>
          <w:sz w:val="21"/>
          <w:szCs w:val="21"/>
        </w:rPr>
      </w:pPr>
      <w:r>
        <w:rPr>
          <w:rFonts w:ascii="Times New Roman" w:hAnsi="Times New Roman" w:cs="Times New Roman"/>
          <w:b/>
          <w:sz w:val="21"/>
          <w:szCs w:val="21"/>
        </w:rPr>
        <w:tab/>
      </w:r>
      <m:oMath>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n</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y</m:t>
            </m:r>
          </m:e>
          <m:sub>
            <m:r>
              <m:rPr>
                <m:sty m:val="b"/>
              </m:rPr>
              <w:rPr>
                <w:rFonts w:ascii="Cambria Math" w:hAnsi="Cambria Math" w:cs="Times New Roman"/>
                <w:sz w:val="21"/>
                <w:szCs w:val="21"/>
              </w:rPr>
              <m:t>n</m:t>
            </m:r>
          </m:sub>
        </m:sSub>
      </m:oMath>
      <w:r w:rsidR="005D36D8">
        <w:rPr>
          <w:rFonts w:ascii="Times New Roman" w:hAnsi="Times New Roman" w:cs="Times New Roman" w:hint="eastAsia"/>
          <w:sz w:val="21"/>
          <w:szCs w:val="21"/>
        </w:rPr>
        <w:t>.</w:t>
      </w:r>
      <w:r>
        <w:rPr>
          <w:rFonts w:ascii="Times New Roman" w:hAnsi="Times New Roman" w:cs="Times New Roman"/>
          <w:b/>
          <w:sz w:val="21"/>
          <w:szCs w:val="21"/>
        </w:rPr>
        <w:tab/>
      </w:r>
      <w:r w:rsidRPr="005D3E84">
        <w:rPr>
          <w:rFonts w:ascii="Times New Roman" w:hAnsi="Times New Roman" w:cs="Times New Roman" w:hint="eastAsia"/>
          <w:sz w:val="21"/>
          <w:szCs w:val="21"/>
        </w:rPr>
        <w:t>(</w:t>
      </w:r>
      <w:r w:rsidR="00822669">
        <w:rPr>
          <w:rFonts w:ascii="Times New Roman" w:hAnsi="Times New Roman" w:cs="Times New Roman"/>
          <w:sz w:val="21"/>
          <w:szCs w:val="21"/>
        </w:rPr>
        <w:t>6</w:t>
      </w:r>
      <w:r w:rsidRPr="005D3E84">
        <w:rPr>
          <w:rFonts w:ascii="Times New Roman" w:hAnsi="Times New Roman" w:cs="Times New Roman" w:hint="eastAsia"/>
          <w:sz w:val="21"/>
          <w:szCs w:val="21"/>
        </w:rPr>
        <w:t>)</w:t>
      </w:r>
    </w:p>
    <w:p w14:paraId="765E2624" w14:textId="77777777" w:rsidR="000515CD" w:rsidRDefault="000515CD" w:rsidP="00A64C23">
      <w:pPr>
        <w:jc w:val="both"/>
        <w:rPr>
          <w:rFonts w:ascii="Times New Roman" w:hAnsi="Times New Roman" w:cs="Times New Roman"/>
          <w:sz w:val="21"/>
          <w:szCs w:val="21"/>
        </w:rPr>
      </w:pPr>
    </w:p>
    <w:p w14:paraId="14EA1B62" w14:textId="6731395B" w:rsidR="00442B91" w:rsidRDefault="005D3E84" w:rsidP="00A64C23">
      <w:pPr>
        <w:jc w:val="both"/>
        <w:rPr>
          <w:rFonts w:ascii="Times New Roman" w:hAnsi="Times New Roman" w:cs="Times New Roman"/>
          <w:sz w:val="21"/>
          <w:szCs w:val="21"/>
        </w:rPr>
      </w:pPr>
      <w:r>
        <w:rPr>
          <w:rFonts w:ascii="Times New Roman" w:hAnsi="Times New Roman" w:cs="Times New Roman"/>
          <w:sz w:val="21"/>
          <w:szCs w:val="21"/>
        </w:rPr>
        <w:t>A</w:t>
      </w:r>
      <w:r>
        <w:rPr>
          <w:rFonts w:ascii="Times New Roman" w:hAnsi="Times New Roman" w:cs="Times New Roman" w:hint="eastAsia"/>
          <w:sz w:val="21"/>
          <w:szCs w:val="21"/>
        </w:rPr>
        <w:t xml:space="preserve">nd </w:t>
      </w:r>
      <w:r w:rsidR="00703DAF">
        <w:rPr>
          <w:rFonts w:ascii="Times New Roman" w:hAnsi="Times New Roman" w:cs="Times New Roman" w:hint="eastAsia"/>
          <w:sz w:val="21"/>
          <w:szCs w:val="21"/>
        </w:rPr>
        <w:t xml:space="preserve">after that, the values of </w:t>
      </w:r>
      <m:oMath>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n-1n</m:t>
            </m:r>
          </m:sub>
        </m:sSub>
      </m:oMath>
      <w:r w:rsidR="00703DAF">
        <w:rPr>
          <w:rFonts w:ascii="Times New Roman" w:hAnsi="Times New Roman" w:cs="Times New Roman" w:hint="eastAsia"/>
          <w:b/>
          <w:sz w:val="21"/>
          <w:szCs w:val="21"/>
        </w:rPr>
        <w:t xml:space="preserve"> </w:t>
      </w:r>
      <w:r w:rsidR="00703DAF" w:rsidRPr="00703DAF">
        <w:rPr>
          <w:rFonts w:ascii="Times New Roman" w:hAnsi="Times New Roman" w:cs="Times New Roman" w:hint="eastAsia"/>
          <w:sz w:val="21"/>
          <w:szCs w:val="21"/>
        </w:rPr>
        <w:t>are</w:t>
      </w:r>
      <w:r w:rsidR="00703DAF">
        <w:rPr>
          <w:rFonts w:ascii="Times New Roman" w:hAnsi="Times New Roman" w:cs="Times New Roman" w:hint="eastAsia"/>
          <w:b/>
          <w:sz w:val="21"/>
          <w:szCs w:val="21"/>
        </w:rPr>
        <w:t xml:space="preserve"> </w:t>
      </w:r>
      <w:r w:rsidR="00703DAF">
        <w:rPr>
          <w:rFonts w:ascii="Times New Roman" w:hAnsi="Times New Roman" w:cs="Times New Roman" w:hint="eastAsia"/>
          <w:sz w:val="21"/>
          <w:szCs w:val="21"/>
        </w:rPr>
        <w:t xml:space="preserve">easily calculated. </w:t>
      </w:r>
      <w:r w:rsidR="000515CD">
        <w:rPr>
          <w:rFonts w:ascii="Times New Roman" w:hAnsi="Times New Roman" w:cs="Times New Roman" w:hint="eastAsia"/>
          <w:sz w:val="21"/>
          <w:szCs w:val="21"/>
        </w:rPr>
        <w:t xml:space="preserve">Similarly when </w:t>
      </w:r>
      <w:r w:rsidR="000515CD">
        <w:rPr>
          <w:rFonts w:ascii="Times New Roman" w:hAnsi="Times New Roman" w:cs="Times New Roman"/>
          <w:sz w:val="21"/>
          <w:szCs w:val="21"/>
        </w:rPr>
        <w:t>calculating</w:t>
      </w:r>
      <w:r w:rsidR="000515CD">
        <w:rPr>
          <w:rFonts w:ascii="Times New Roman" w:hAnsi="Times New Roman" w:cs="Times New Roman" w:hint="eastAsia"/>
          <w:sz w:val="21"/>
          <w:szCs w:val="21"/>
        </w:rPr>
        <w:t xml:space="preserve"> </w:t>
      </w:r>
      <m:oMath>
        <m:r>
          <m:rPr>
            <m:sty m:val="b"/>
          </m:rPr>
          <w:rPr>
            <w:rFonts w:ascii="Cambria Math" w:hAnsi="Cambria Math" w:cs="Times New Roman"/>
            <w:sz w:val="21"/>
            <w:szCs w:val="21"/>
          </w:rPr>
          <m:t>Ly=b</m:t>
        </m:r>
      </m:oMath>
      <w:r w:rsidR="000515CD" w:rsidRPr="000515CD">
        <w:rPr>
          <w:rFonts w:ascii="Times New Roman" w:hAnsi="Times New Roman" w:cs="Times New Roman" w:hint="eastAsia"/>
          <w:sz w:val="21"/>
          <w:szCs w:val="21"/>
        </w:rPr>
        <w:t xml:space="preserve">, </w:t>
      </w:r>
      <w:r w:rsidR="000515CD">
        <w:rPr>
          <w:rFonts w:ascii="Times New Roman" w:hAnsi="Times New Roman" w:cs="Times New Roman" w:hint="eastAsia"/>
          <w:sz w:val="21"/>
          <w:szCs w:val="21"/>
        </w:rPr>
        <w:t xml:space="preserve">the equations </w:t>
      </w:r>
      <w:r w:rsidR="00822669">
        <w:rPr>
          <w:rFonts w:ascii="Times New Roman" w:hAnsi="Times New Roman" w:cs="Times New Roman" w:hint="eastAsia"/>
          <w:sz w:val="21"/>
          <w:szCs w:val="21"/>
        </w:rPr>
        <w:t>remain in a simple form as (5</w:t>
      </w:r>
      <w:r>
        <w:rPr>
          <w:rFonts w:ascii="Times New Roman" w:hAnsi="Times New Roman" w:cs="Times New Roman" w:hint="eastAsia"/>
          <w:sz w:val="21"/>
          <w:szCs w:val="21"/>
        </w:rPr>
        <w:t>).</w:t>
      </w:r>
      <w:r w:rsidR="00442B91">
        <w:rPr>
          <w:rFonts w:ascii="Times New Roman" w:hAnsi="Times New Roman" w:cs="Times New Roman" w:hint="eastAsia"/>
          <w:sz w:val="21"/>
          <w:szCs w:val="21"/>
        </w:rPr>
        <w:t xml:space="preserve"> </w:t>
      </w:r>
      <w:r w:rsidR="00703DAF">
        <w:rPr>
          <w:rFonts w:ascii="Times New Roman" w:hAnsi="Times New Roman" w:cs="Times New Roman" w:hint="eastAsia"/>
          <w:sz w:val="21"/>
          <w:szCs w:val="21"/>
        </w:rPr>
        <w:t xml:space="preserve">Although some type of matrices are not able to use LU decomposition, </w:t>
      </w:r>
      <w:r w:rsidR="00442B91">
        <w:rPr>
          <w:rFonts w:ascii="Times New Roman" w:hAnsi="Times New Roman" w:cs="Times New Roman" w:hint="eastAsia"/>
          <w:sz w:val="21"/>
          <w:szCs w:val="21"/>
        </w:rPr>
        <w:t xml:space="preserve">due to the simplicity of </w:t>
      </w:r>
      <w:r w:rsidR="00442B91">
        <w:rPr>
          <w:rFonts w:ascii="Times New Roman" w:hAnsi="Times New Roman" w:cs="Times New Roman"/>
          <w:sz w:val="21"/>
          <w:szCs w:val="21"/>
        </w:rPr>
        <w:t>calculation</w:t>
      </w:r>
      <w:r w:rsidR="00442B91">
        <w:rPr>
          <w:rFonts w:ascii="Times New Roman" w:hAnsi="Times New Roman" w:cs="Times New Roman" w:hint="eastAsia"/>
          <w:sz w:val="21"/>
          <w:szCs w:val="21"/>
        </w:rPr>
        <w:t>, LU decomposition is a general method for matrix calculation.</w:t>
      </w:r>
    </w:p>
    <w:p w14:paraId="74292C15" w14:textId="77777777" w:rsidR="00442B91" w:rsidRDefault="00442B91" w:rsidP="00A64C23">
      <w:pPr>
        <w:jc w:val="both"/>
        <w:rPr>
          <w:rFonts w:ascii="Times New Roman" w:hAnsi="Times New Roman" w:cs="Times New Roman"/>
          <w:sz w:val="21"/>
          <w:szCs w:val="21"/>
        </w:rPr>
      </w:pPr>
    </w:p>
    <w:p w14:paraId="3F108B79" w14:textId="78498BCC" w:rsidR="00442B91" w:rsidRPr="00442B91" w:rsidRDefault="00442B91" w:rsidP="00A64C23">
      <w:pPr>
        <w:jc w:val="both"/>
        <w:rPr>
          <w:rFonts w:ascii="Times New Roman" w:hAnsi="Times New Roman" w:cs="Times New Roman" w:hint="eastAsia"/>
          <w:sz w:val="21"/>
          <w:szCs w:val="21"/>
        </w:rPr>
      </w:pPr>
      <w:r>
        <w:rPr>
          <w:rFonts w:ascii="Times New Roman" w:hAnsi="Times New Roman" w:cs="Times New Roman" w:hint="eastAsia"/>
          <w:sz w:val="21"/>
          <w:szCs w:val="21"/>
        </w:rPr>
        <w:t>In the program we use LU decomposition as the general algorithm and a comparison to the optimized algorithm.</w:t>
      </w:r>
    </w:p>
    <w:p w14:paraId="78C38582" w14:textId="77777777" w:rsidR="00887342" w:rsidRPr="001F2BBA" w:rsidRDefault="00887342" w:rsidP="001F2BBA">
      <w:pPr>
        <w:pStyle w:val="3"/>
        <w:rPr>
          <w:rFonts w:ascii="Times New Roman" w:hAnsi="Times New Roman" w:cs="Times New Roman"/>
          <w:sz w:val="21"/>
          <w:szCs w:val="21"/>
        </w:rPr>
      </w:pPr>
      <w:r w:rsidRPr="001F2BBA">
        <w:rPr>
          <w:rFonts w:ascii="Times New Roman" w:hAnsi="Times New Roman" w:cs="Times New Roman" w:hint="eastAsia"/>
          <w:sz w:val="21"/>
          <w:szCs w:val="21"/>
        </w:rPr>
        <w:t>2.2.2. Tri-diagonal Matrix Algorithm</w:t>
      </w:r>
    </w:p>
    <w:p w14:paraId="2C81B97D" w14:textId="61EE5C45" w:rsidR="00887342" w:rsidRDefault="00767490" w:rsidP="00A64C23">
      <w:pPr>
        <w:jc w:val="both"/>
        <w:rPr>
          <w:rFonts w:ascii="Times New Roman" w:hAnsi="Times New Roman" w:cs="Times New Roman"/>
          <w:sz w:val="21"/>
          <w:szCs w:val="21"/>
        </w:rPr>
      </w:pPr>
      <w:commentRangeStart w:id="2"/>
      <w:del w:id="3" w:author="Yisha Chen" w:date="2017-10-05T20:35:00Z">
        <w:r w:rsidDel="004F5779">
          <w:rPr>
            <w:rFonts w:ascii="Times New Roman" w:hAnsi="Times New Roman" w:cs="Times New Roman" w:hint="eastAsia"/>
            <w:sz w:val="21"/>
            <w:szCs w:val="21"/>
          </w:rPr>
          <w:delText xml:space="preserve">You can tell it from the name of the </w:delText>
        </w:r>
        <w:r w:rsidR="008F5549" w:rsidDel="004F5779">
          <w:rPr>
            <w:rFonts w:ascii="Times New Roman" w:hAnsi="Times New Roman" w:cs="Times New Roman" w:hint="eastAsia"/>
            <w:sz w:val="21"/>
            <w:szCs w:val="21"/>
          </w:rPr>
          <w:delText xml:space="preserve">algorithm that it is an </w:delText>
        </w:r>
        <w:r w:rsidDel="004F5779">
          <w:rPr>
            <w:rFonts w:ascii="Times New Roman" w:hAnsi="Times New Roman" w:cs="Times New Roman" w:hint="eastAsia"/>
            <w:sz w:val="21"/>
            <w:szCs w:val="21"/>
          </w:rPr>
          <w:delText xml:space="preserve">algorithm </w:delText>
        </w:r>
        <w:r w:rsidR="008F5549" w:rsidDel="004F5779">
          <w:rPr>
            <w:rFonts w:ascii="Times New Roman" w:hAnsi="Times New Roman" w:cs="Times New Roman" w:hint="eastAsia"/>
            <w:sz w:val="21"/>
            <w:szCs w:val="21"/>
          </w:rPr>
          <w:delText xml:space="preserve">specifically for a tri-diagonal matrix. </w:delText>
        </w:r>
      </w:del>
      <w:commentRangeEnd w:id="2"/>
      <w:r w:rsidR="004F5779">
        <w:rPr>
          <w:rStyle w:val="a9"/>
        </w:rPr>
        <w:commentReference w:id="2"/>
      </w:r>
      <w:ins w:id="4" w:author="Yisha Chen" w:date="2017-10-05T20:36:00Z">
        <w:r w:rsidR="004F5779" w:rsidRPr="001F2BBA">
          <w:rPr>
            <w:rFonts w:ascii="Times New Roman" w:hAnsi="Times New Roman" w:cs="Times New Roman" w:hint="eastAsia"/>
            <w:sz w:val="21"/>
            <w:szCs w:val="21"/>
          </w:rPr>
          <w:t>Tri-diagonal Matrix Algorithm</w:t>
        </w:r>
        <w:r w:rsidR="004F5779">
          <w:rPr>
            <w:rFonts w:ascii="Times New Roman" w:hAnsi="Times New Roman" w:cs="Times New Roman" w:hint="eastAsia"/>
            <w:sz w:val="21"/>
            <w:szCs w:val="21"/>
          </w:rPr>
          <w:t xml:space="preserve"> </w:t>
        </w:r>
      </w:ins>
      <w:r w:rsidR="004F5779">
        <w:rPr>
          <w:rFonts w:ascii="Times New Roman" w:hAnsi="Times New Roman" w:cs="Times New Roman"/>
          <w:sz w:val="21"/>
          <w:szCs w:val="21"/>
        </w:rPr>
        <w:t>a</w:t>
      </w:r>
      <w:r w:rsidR="008F5549">
        <w:rPr>
          <w:rFonts w:ascii="Times New Roman" w:hAnsi="Times New Roman" w:cs="Times New Roman" w:hint="eastAsia"/>
          <w:sz w:val="21"/>
          <w:szCs w:val="21"/>
        </w:rPr>
        <w:t xml:space="preserve">lso known as the Thomas </w:t>
      </w:r>
      <w:r w:rsidR="008F5549">
        <w:rPr>
          <w:rFonts w:ascii="Times New Roman" w:hAnsi="Times New Roman" w:cs="Times New Roman"/>
          <w:sz w:val="21"/>
          <w:szCs w:val="21"/>
        </w:rPr>
        <w:t>algorithm</w:t>
      </w:r>
      <w:r w:rsidR="004F5779">
        <w:rPr>
          <w:rFonts w:ascii="Times New Roman" w:hAnsi="Times New Roman" w:cs="Times New Roman" w:hint="eastAsia"/>
          <w:sz w:val="21"/>
          <w:szCs w:val="21"/>
        </w:rPr>
        <w:t xml:space="preserve"> is specified to</w:t>
      </w:r>
      <w:r w:rsidR="004F5779">
        <w:rPr>
          <w:rFonts w:ascii="Times New Roman" w:hAnsi="Times New Roman" w:cs="Times New Roman"/>
          <w:sz w:val="21"/>
          <w:szCs w:val="21"/>
        </w:rPr>
        <w:t xml:space="preserve"> </w:t>
      </w:r>
      <w:r w:rsidR="004F5779" w:rsidRPr="004F5779">
        <w:rPr>
          <w:rFonts w:ascii="Times New Roman" w:hAnsi="Times New Roman" w:cs="Times New Roman"/>
          <w:sz w:val="21"/>
          <w:szCs w:val="21"/>
        </w:rPr>
        <w:t>tri-diagonal matrix.</w:t>
      </w:r>
      <w:r w:rsidR="004F5779">
        <w:rPr>
          <w:rFonts w:ascii="Times New Roman" w:hAnsi="Times New Roman" w:cs="Times New Roman" w:hint="eastAsia"/>
          <w:sz w:val="21"/>
          <w:szCs w:val="21"/>
        </w:rPr>
        <w:t xml:space="preserve">  T</w:t>
      </w:r>
      <w:r w:rsidR="005D36D8">
        <w:rPr>
          <w:rFonts w:ascii="Times New Roman" w:hAnsi="Times New Roman" w:cs="Times New Roman" w:hint="eastAsia"/>
          <w:sz w:val="21"/>
          <w:szCs w:val="21"/>
        </w:rPr>
        <w:t>his algorithm returns the solution of</w:t>
      </w:r>
    </w:p>
    <w:p w14:paraId="07B5AE88" w14:textId="77777777" w:rsidR="005D36D8" w:rsidRDefault="005D36D8" w:rsidP="00A64C23">
      <w:pPr>
        <w:jc w:val="both"/>
        <w:rPr>
          <w:rFonts w:ascii="Times New Roman" w:hAnsi="Times New Roman" w:cs="Times New Roman"/>
          <w:sz w:val="21"/>
          <w:szCs w:val="21"/>
        </w:rPr>
      </w:pPr>
    </w:p>
    <w:p w14:paraId="5FF53AC5" w14:textId="77777777" w:rsidR="005D36D8" w:rsidRDefault="005D36D8" w:rsidP="004F5779">
      <w:pPr>
        <w:jc w:val="center"/>
        <w:rPr>
          <w:rFonts w:ascii="Times New Roman" w:hAnsi="Times New Roman" w:cs="Times New Roman"/>
          <w:sz w:val="21"/>
          <w:szCs w:val="21"/>
        </w:rPr>
      </w:pPr>
      <m:oMath>
        <m:r>
          <m:rPr>
            <m:sty m:val="b"/>
          </m:rPr>
          <w:rPr>
            <w:rFonts w:ascii="Cambria Math" w:hAnsi="Cambria Math" w:cs="Times New Roman"/>
            <w:sz w:val="21"/>
            <w:szCs w:val="21"/>
          </w:rPr>
          <m:t>Ax=b</m:t>
        </m:r>
      </m:oMath>
      <w:r w:rsidRPr="005D36D8">
        <w:rPr>
          <w:rFonts w:ascii="Times New Roman" w:hAnsi="Times New Roman" w:cs="Times New Roman" w:hint="eastAsia"/>
          <w:sz w:val="21"/>
          <w:szCs w:val="21"/>
        </w:rPr>
        <w:t>,</w:t>
      </w:r>
    </w:p>
    <w:p w14:paraId="5DDC8D94" w14:textId="77777777" w:rsidR="00887342" w:rsidRDefault="00887342" w:rsidP="00A64C23">
      <w:pPr>
        <w:jc w:val="both"/>
        <w:rPr>
          <w:rFonts w:ascii="Times New Roman" w:hAnsi="Times New Roman" w:cs="Times New Roman"/>
          <w:sz w:val="21"/>
          <w:szCs w:val="21"/>
        </w:rPr>
      </w:pPr>
    </w:p>
    <w:p w14:paraId="713043D3" w14:textId="0794E649" w:rsidR="005D36D8" w:rsidRPr="004F5779" w:rsidRDefault="005D36D8" w:rsidP="00A64C23">
      <w:pPr>
        <w:jc w:val="both"/>
        <w:rPr>
          <w:rFonts w:ascii="Times New Roman" w:hAnsi="Times New Roman" w:cs="Times New Roman"/>
          <w:sz w:val="21"/>
          <w:szCs w:val="21"/>
        </w:rPr>
      </w:pPr>
      <w:r w:rsidRPr="004F5779">
        <w:rPr>
          <w:rFonts w:ascii="Times New Roman" w:hAnsi="Times New Roman" w:cs="Times New Roman"/>
          <w:sz w:val="21"/>
          <w:szCs w:val="21"/>
        </w:rPr>
        <w:t xml:space="preserve">where </w:t>
      </w:r>
      <w:r w:rsidRPr="004F5779">
        <w:rPr>
          <w:rFonts w:ascii="Times New Roman" w:hAnsi="Times New Roman" w:cs="Times New Roman"/>
          <w:b/>
          <w:sz w:val="21"/>
          <w:szCs w:val="21"/>
        </w:rPr>
        <w:t>A</w:t>
      </w:r>
      <w:r w:rsidRPr="004F5779">
        <w:rPr>
          <w:rFonts w:ascii="Times New Roman" w:hAnsi="Times New Roman" w:cs="Times New Roman"/>
          <w:sz w:val="21"/>
          <w:szCs w:val="21"/>
        </w:rPr>
        <w:t xml:space="preserve"> is a</w:t>
      </w:r>
      <w:r w:rsidRPr="004F5779">
        <w:rPr>
          <w:rFonts w:ascii="Times New Roman" w:hAnsi="Times New Roman" w:cs="Times New Roman"/>
          <w:i/>
          <w:sz w:val="21"/>
          <w:szCs w:val="21"/>
        </w:rPr>
        <w:t xml:space="preserve"> </w:t>
      </w:r>
      <m:oMath>
        <m:r>
          <w:rPr>
            <w:rFonts w:ascii="Cambria Math" w:hAnsi="Cambria Math" w:cs="Times New Roman"/>
            <w:sz w:val="21"/>
            <w:szCs w:val="21"/>
          </w:rPr>
          <m:t>n×n</m:t>
        </m:r>
      </m:oMath>
      <w:r w:rsidRPr="004F5779">
        <w:rPr>
          <w:rFonts w:ascii="Times New Roman" w:hAnsi="Times New Roman" w:cs="Times New Roman"/>
          <w:sz w:val="21"/>
          <w:szCs w:val="21"/>
        </w:rPr>
        <w:t xml:space="preserve"> </w:t>
      </w:r>
      <w:r w:rsidR="003F2451" w:rsidRPr="004F5779">
        <w:rPr>
          <w:rFonts w:ascii="Times New Roman" w:hAnsi="Times New Roman" w:cs="Times New Roman"/>
          <w:sz w:val="21"/>
          <w:szCs w:val="21"/>
        </w:rPr>
        <w:t xml:space="preserve">tri-diagonal </w:t>
      </w:r>
      <w:r w:rsidRPr="004F5779">
        <w:rPr>
          <w:rFonts w:ascii="Times New Roman" w:hAnsi="Times New Roman" w:cs="Times New Roman"/>
          <w:sz w:val="21"/>
          <w:szCs w:val="21"/>
        </w:rPr>
        <w:t xml:space="preserve">matrix, </w:t>
      </w:r>
      <w:r w:rsidRPr="004F5779">
        <w:rPr>
          <w:rFonts w:ascii="Times New Roman" w:hAnsi="Times New Roman" w:cs="Times New Roman"/>
          <w:b/>
          <w:sz w:val="21"/>
          <w:szCs w:val="21"/>
        </w:rPr>
        <w:t>x</w:t>
      </w:r>
      <w:r w:rsidRPr="004F5779">
        <w:rPr>
          <w:rFonts w:ascii="Times New Roman" w:hAnsi="Times New Roman" w:cs="Times New Roman"/>
          <w:sz w:val="21"/>
          <w:szCs w:val="21"/>
        </w:rPr>
        <w:t xml:space="preserve"> and </w:t>
      </w:r>
      <w:r w:rsidRPr="004F5779">
        <w:rPr>
          <w:rFonts w:ascii="Times New Roman" w:hAnsi="Times New Roman" w:cs="Times New Roman"/>
          <w:b/>
          <w:sz w:val="21"/>
          <w:szCs w:val="21"/>
        </w:rPr>
        <w:t>b</w:t>
      </w:r>
      <w:r w:rsidRPr="004F5779">
        <w:rPr>
          <w:rFonts w:ascii="Times New Roman" w:hAnsi="Times New Roman" w:cs="Times New Roman"/>
          <w:sz w:val="21"/>
          <w:szCs w:val="21"/>
        </w:rPr>
        <w:t xml:space="preserve"> are</w:t>
      </w:r>
      <w:r w:rsidRPr="004F5779">
        <w:rPr>
          <w:rFonts w:ascii="Times New Roman" w:hAnsi="Times New Roman" w:cs="Times New Roman"/>
          <w:i/>
          <w:sz w:val="21"/>
          <w:szCs w:val="21"/>
        </w:rPr>
        <w:t xml:space="preserve"> </w:t>
      </w:r>
      <m:oMath>
        <m:r>
          <w:rPr>
            <w:rFonts w:ascii="Cambria Math" w:hAnsi="Cambria Math" w:cs="Times New Roman"/>
            <w:sz w:val="21"/>
            <w:szCs w:val="21"/>
          </w:rPr>
          <m:t>n×1</m:t>
        </m:r>
      </m:oMath>
      <w:r w:rsidRPr="004F5779">
        <w:rPr>
          <w:rFonts w:ascii="Times New Roman" w:hAnsi="Times New Roman" w:cs="Times New Roman"/>
          <w:sz w:val="21"/>
          <w:szCs w:val="21"/>
        </w:rPr>
        <w:t xml:space="preserve"> vectors.</w:t>
      </w:r>
    </w:p>
    <w:p w14:paraId="63A6E66B" w14:textId="77777777" w:rsidR="005D36D8" w:rsidRDefault="005D36D8" w:rsidP="00A64C23">
      <w:pPr>
        <w:jc w:val="both"/>
        <w:rPr>
          <w:rFonts w:ascii="Times New Roman" w:hAnsi="Times New Roman" w:cs="Times New Roman"/>
          <w:sz w:val="21"/>
          <w:szCs w:val="21"/>
        </w:rPr>
      </w:pPr>
    </w:p>
    <w:p w14:paraId="14E27EF3" w14:textId="77777777" w:rsidR="005745A9" w:rsidRPr="005745A9" w:rsidRDefault="007855A4"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The tri-diagonal algorithm uses forward and backward </w:t>
      </w:r>
      <w:r w:rsidR="00840090">
        <w:rPr>
          <w:rFonts w:ascii="Times New Roman" w:hAnsi="Times New Roman" w:cs="Times New Roman" w:hint="eastAsia"/>
          <w:sz w:val="21"/>
          <w:szCs w:val="21"/>
        </w:rPr>
        <w:t xml:space="preserve">substitution. The forward substitution </w:t>
      </w:r>
      <w:r w:rsidR="00840090">
        <w:rPr>
          <w:rFonts w:ascii="Times New Roman" w:hAnsi="Times New Roman" w:cs="Times New Roman"/>
          <w:sz w:val="21"/>
          <w:szCs w:val="21"/>
        </w:rPr>
        <w:t>iteratively</w:t>
      </w:r>
      <w:r w:rsidR="00840090">
        <w:rPr>
          <w:rFonts w:ascii="Times New Roman" w:hAnsi="Times New Roman" w:cs="Times New Roman" w:hint="eastAsia"/>
          <w:sz w:val="21"/>
          <w:szCs w:val="21"/>
        </w:rPr>
        <w:t xml:space="preserve"> eliminates the elements of the lower diagonal by row reduction. As a result of forward substitution, the original matrix </w:t>
      </w:r>
      <w:r w:rsidR="00840090" w:rsidRPr="00840090">
        <w:rPr>
          <w:rFonts w:ascii="Times New Roman" w:hAnsi="Times New Roman" w:cs="Times New Roman" w:hint="eastAsia"/>
          <w:b/>
          <w:sz w:val="21"/>
          <w:szCs w:val="21"/>
        </w:rPr>
        <w:t>A</w:t>
      </w:r>
      <w:r w:rsidR="00840090">
        <w:rPr>
          <w:rFonts w:ascii="Times New Roman" w:hAnsi="Times New Roman" w:cs="Times New Roman" w:hint="eastAsia"/>
          <w:sz w:val="21"/>
          <w:szCs w:val="21"/>
        </w:rPr>
        <w:t xml:space="preserve"> becomes a matrix which has </w:t>
      </w:r>
      <w:r w:rsidR="00840090">
        <w:rPr>
          <w:rFonts w:ascii="Times New Roman" w:hAnsi="Times New Roman" w:cs="Times New Roman"/>
          <w:sz w:val="21"/>
          <w:szCs w:val="21"/>
        </w:rPr>
        <w:t>‘</w:t>
      </w:r>
      <w:r w:rsidR="00840090">
        <w:rPr>
          <w:rFonts w:ascii="Times New Roman" w:hAnsi="Times New Roman" w:cs="Times New Roman" w:hint="eastAsia"/>
          <w:sz w:val="21"/>
          <w:szCs w:val="21"/>
        </w:rPr>
        <w:t>1</w:t>
      </w:r>
      <w:r w:rsidR="00840090">
        <w:rPr>
          <w:rFonts w:ascii="Times New Roman" w:hAnsi="Times New Roman" w:cs="Times New Roman"/>
          <w:sz w:val="21"/>
          <w:szCs w:val="21"/>
        </w:rPr>
        <w:t>’</w:t>
      </w:r>
      <w:r w:rsidR="00840090">
        <w:rPr>
          <w:rFonts w:ascii="Times New Roman" w:hAnsi="Times New Roman" w:cs="Times New Roman" w:hint="eastAsia"/>
          <w:sz w:val="21"/>
          <w:szCs w:val="21"/>
        </w:rPr>
        <w:t xml:space="preserve"> on the diagonal. Afterwards, by backward substitution, </w:t>
      </w:r>
      <w:r w:rsidR="005745A9">
        <w:rPr>
          <w:rFonts w:ascii="Times New Roman" w:hAnsi="Times New Roman" w:cs="Times New Roman" w:hint="eastAsia"/>
          <w:sz w:val="21"/>
          <w:szCs w:val="21"/>
        </w:rPr>
        <w:t xml:space="preserve">the matrix </w:t>
      </w:r>
      <w:r w:rsidR="005745A9" w:rsidRPr="005745A9">
        <w:rPr>
          <w:rFonts w:ascii="Times New Roman" w:hAnsi="Times New Roman" w:cs="Times New Roman" w:hint="eastAsia"/>
          <w:b/>
          <w:sz w:val="21"/>
          <w:szCs w:val="21"/>
        </w:rPr>
        <w:t>A</w:t>
      </w:r>
      <w:r w:rsidR="005745A9">
        <w:rPr>
          <w:rFonts w:ascii="Times New Roman" w:hAnsi="Times New Roman" w:cs="Times New Roman" w:hint="eastAsia"/>
          <w:sz w:val="21"/>
          <w:szCs w:val="21"/>
        </w:rPr>
        <w:t xml:space="preserve"> has only one coefficient to solve on each row. Since the element of the last row is the only value, which is </w:t>
      </w:r>
      <w:r w:rsidR="005745A9">
        <w:rPr>
          <w:rFonts w:ascii="Times New Roman" w:hAnsi="Times New Roman" w:cs="Times New Roman"/>
          <w:sz w:val="21"/>
          <w:szCs w:val="21"/>
        </w:rPr>
        <w:t>‘</w:t>
      </w:r>
      <w:r w:rsidR="005745A9">
        <w:rPr>
          <w:rFonts w:ascii="Times New Roman" w:hAnsi="Times New Roman" w:cs="Times New Roman" w:hint="eastAsia"/>
          <w:sz w:val="21"/>
          <w:szCs w:val="21"/>
        </w:rPr>
        <w:t>1</w:t>
      </w:r>
      <w:r w:rsidR="005745A9">
        <w:rPr>
          <w:rFonts w:ascii="Times New Roman" w:hAnsi="Times New Roman" w:cs="Times New Roman"/>
          <w:sz w:val="21"/>
          <w:szCs w:val="21"/>
        </w:rPr>
        <w:t>’</w:t>
      </w:r>
      <w:r w:rsidR="005745A9">
        <w:rPr>
          <w:rFonts w:ascii="Times New Roman" w:hAnsi="Times New Roman" w:cs="Times New Roman" w:hint="eastAsia"/>
          <w:sz w:val="21"/>
          <w:szCs w:val="21"/>
        </w:rPr>
        <w:t xml:space="preserve">, </w:t>
      </w:r>
      <w:r w:rsidR="005745A9" w:rsidRPr="005745A9">
        <w:rPr>
          <w:rFonts w:ascii="Times New Roman" w:hAnsi="Times New Roman" w:cs="Times New Roman" w:hint="eastAsia"/>
          <w:b/>
          <w:sz w:val="21"/>
          <w:szCs w:val="21"/>
        </w:rPr>
        <w:t>x</w:t>
      </w:r>
      <w:r w:rsidR="005745A9" w:rsidRPr="005745A9">
        <w:rPr>
          <w:rFonts w:ascii="Times New Roman" w:hAnsi="Times New Roman" w:cs="Times New Roman" w:hint="eastAsia"/>
          <w:b/>
          <w:sz w:val="21"/>
          <w:szCs w:val="21"/>
          <w:vertAlign w:val="subscript"/>
        </w:rPr>
        <w:t>n</w:t>
      </w:r>
      <w:r w:rsidR="005745A9">
        <w:rPr>
          <w:rFonts w:ascii="Times New Roman" w:hAnsi="Times New Roman" w:cs="Times New Roman" w:hint="eastAsia"/>
          <w:sz w:val="21"/>
          <w:szCs w:val="21"/>
        </w:rPr>
        <w:t xml:space="preserve"> is the modified </w:t>
      </w:r>
      <w:r w:rsidR="005745A9" w:rsidRPr="005745A9">
        <w:rPr>
          <w:rFonts w:ascii="Times New Roman" w:hAnsi="Times New Roman" w:cs="Times New Roman" w:hint="eastAsia"/>
          <w:b/>
          <w:sz w:val="21"/>
          <w:szCs w:val="21"/>
        </w:rPr>
        <w:t>b</w:t>
      </w:r>
      <w:r w:rsidR="005745A9" w:rsidRPr="005745A9">
        <w:rPr>
          <w:rFonts w:ascii="Times New Roman" w:hAnsi="Times New Roman" w:cs="Times New Roman" w:hint="eastAsia"/>
          <w:b/>
          <w:sz w:val="21"/>
          <w:szCs w:val="21"/>
          <w:vertAlign w:val="subscript"/>
        </w:rPr>
        <w:t>n</w:t>
      </w:r>
      <w:r w:rsidR="005745A9">
        <w:rPr>
          <w:rFonts w:ascii="Times New Roman" w:hAnsi="Times New Roman" w:cs="Times New Roman" w:hint="eastAsia"/>
          <w:sz w:val="21"/>
          <w:szCs w:val="21"/>
        </w:rPr>
        <w:t xml:space="preserve">, and </w:t>
      </w:r>
      <w:commentRangeStart w:id="5"/>
      <w:r w:rsidR="005745A9">
        <w:rPr>
          <w:rFonts w:ascii="Times New Roman" w:hAnsi="Times New Roman" w:cs="Times New Roman" w:hint="eastAsia"/>
          <w:sz w:val="21"/>
          <w:szCs w:val="21"/>
        </w:rPr>
        <w:t>in a chain</w:t>
      </w:r>
      <w:commentRangeEnd w:id="5"/>
      <w:r w:rsidR="00436AA4">
        <w:rPr>
          <w:rStyle w:val="a9"/>
        </w:rPr>
        <w:commentReference w:id="5"/>
      </w:r>
      <w:r w:rsidR="005745A9">
        <w:rPr>
          <w:rFonts w:ascii="Times New Roman" w:hAnsi="Times New Roman" w:cs="Times New Roman" w:hint="eastAsia"/>
          <w:sz w:val="21"/>
          <w:szCs w:val="21"/>
        </w:rPr>
        <w:t xml:space="preserve"> the other coefficient and solution can be solved.</w:t>
      </w:r>
    </w:p>
    <w:p w14:paraId="502CEF37" w14:textId="77777777" w:rsidR="005745A9" w:rsidRPr="005745A9" w:rsidRDefault="005745A9" w:rsidP="00A64C23">
      <w:pPr>
        <w:jc w:val="both"/>
        <w:rPr>
          <w:rFonts w:ascii="Times New Roman" w:hAnsi="Times New Roman" w:cs="Times New Roman"/>
          <w:sz w:val="21"/>
          <w:szCs w:val="21"/>
        </w:rPr>
      </w:pPr>
    </w:p>
    <w:p w14:paraId="66E200FF" w14:textId="13740009" w:rsidR="00887342" w:rsidRPr="00887342" w:rsidRDefault="00887342" w:rsidP="00A64C23">
      <w:pPr>
        <w:jc w:val="both"/>
        <w:rPr>
          <w:rFonts w:ascii="Times New Roman" w:hAnsi="Times New Roman" w:cs="Times New Roman"/>
          <w:b/>
          <w:sz w:val="21"/>
          <w:szCs w:val="21"/>
        </w:rPr>
      </w:pPr>
      <w:r>
        <w:rPr>
          <w:rFonts w:ascii="Times New Roman" w:hAnsi="Times New Roman" w:cs="Times New Roman" w:hint="eastAsia"/>
          <w:b/>
          <w:sz w:val="21"/>
          <w:szCs w:val="21"/>
        </w:rPr>
        <w:t>2.3</w:t>
      </w:r>
      <w:r w:rsidRPr="00887342">
        <w:rPr>
          <w:rFonts w:ascii="Times New Roman" w:hAnsi="Times New Roman" w:cs="Times New Roman" w:hint="eastAsia"/>
          <w:b/>
          <w:sz w:val="21"/>
          <w:szCs w:val="21"/>
        </w:rPr>
        <w:t xml:space="preserve">. </w:t>
      </w:r>
      <w:r>
        <w:rPr>
          <w:rFonts w:ascii="Times New Roman" w:hAnsi="Times New Roman" w:cs="Times New Roman" w:hint="eastAsia"/>
          <w:b/>
          <w:sz w:val="21"/>
          <w:szCs w:val="21"/>
        </w:rPr>
        <w:t>Program</w:t>
      </w:r>
      <w:r w:rsidR="00300445">
        <w:rPr>
          <w:rFonts w:ascii="Times New Roman" w:hAnsi="Times New Roman" w:cs="Times New Roman"/>
          <w:b/>
          <w:sz w:val="21"/>
          <w:szCs w:val="21"/>
        </w:rPr>
        <w:t xml:space="preserve"> structure</w:t>
      </w:r>
    </w:p>
    <w:p w14:paraId="074D25AF" w14:textId="77777777" w:rsidR="00BE4CFA" w:rsidRDefault="00BE4CFA" w:rsidP="00A64C23">
      <w:pPr>
        <w:jc w:val="both"/>
        <w:rPr>
          <w:rFonts w:ascii="Times New Roman" w:hAnsi="Times New Roman" w:cs="Times New Roman"/>
          <w:sz w:val="21"/>
          <w:szCs w:val="21"/>
        </w:rPr>
      </w:pPr>
    </w:p>
    <w:p w14:paraId="35AB6565" w14:textId="509B7F07" w:rsidR="005745A9" w:rsidRDefault="00436AA4"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The program used for this project is designed to </w:t>
      </w:r>
      <w:r w:rsidR="005745A9">
        <w:rPr>
          <w:rFonts w:ascii="Times New Roman" w:hAnsi="Times New Roman" w:cs="Times New Roman" w:hint="eastAsia"/>
          <w:sz w:val="21"/>
          <w:szCs w:val="21"/>
        </w:rPr>
        <w:t>execute several different t</w:t>
      </w:r>
      <w:r>
        <w:rPr>
          <w:rFonts w:ascii="Times New Roman" w:hAnsi="Times New Roman" w:cs="Times New Roman" w:hint="eastAsia"/>
          <w:sz w:val="21"/>
          <w:szCs w:val="21"/>
        </w:rPr>
        <w:t xml:space="preserve">asks. Each task is </w:t>
      </w:r>
      <w:r w:rsidR="005745A9">
        <w:rPr>
          <w:rFonts w:ascii="Times New Roman" w:hAnsi="Times New Roman" w:cs="Times New Roman" w:hint="eastAsia"/>
          <w:sz w:val="21"/>
          <w:szCs w:val="21"/>
        </w:rPr>
        <w:t>access</w:t>
      </w:r>
      <w:r>
        <w:rPr>
          <w:rFonts w:ascii="Times New Roman" w:hAnsi="Times New Roman" w:cs="Times New Roman"/>
          <w:sz w:val="21"/>
          <w:szCs w:val="21"/>
        </w:rPr>
        <w:t>ible</w:t>
      </w:r>
      <w:r w:rsidR="005745A9">
        <w:rPr>
          <w:rFonts w:ascii="Times New Roman" w:hAnsi="Times New Roman" w:cs="Times New Roman" w:hint="eastAsia"/>
          <w:sz w:val="21"/>
          <w:szCs w:val="21"/>
        </w:rPr>
        <w:t xml:space="preserve"> </w:t>
      </w:r>
      <w:r>
        <w:rPr>
          <w:rFonts w:ascii="Times New Roman" w:hAnsi="Times New Roman" w:cs="Times New Roman" w:hint="eastAsia"/>
          <w:sz w:val="21"/>
          <w:szCs w:val="21"/>
        </w:rPr>
        <w:t>by using flags.</w:t>
      </w:r>
      <w:r>
        <w:rPr>
          <w:rFonts w:ascii="Times New Roman" w:hAnsi="Times New Roman" w:cs="Times New Roman"/>
          <w:sz w:val="21"/>
          <w:szCs w:val="21"/>
        </w:rPr>
        <w:t xml:space="preserve"> </w:t>
      </w:r>
      <w:r w:rsidR="005745A9">
        <w:rPr>
          <w:rFonts w:ascii="Times New Roman" w:hAnsi="Times New Roman" w:cs="Times New Roman" w:hint="eastAsia"/>
          <w:sz w:val="21"/>
          <w:szCs w:val="21"/>
        </w:rPr>
        <w:t>The main function initially receives pa</w:t>
      </w:r>
      <w:r w:rsidR="001E4978">
        <w:rPr>
          <w:rFonts w:ascii="Times New Roman" w:hAnsi="Times New Roman" w:cs="Times New Roman" w:hint="eastAsia"/>
          <w:sz w:val="21"/>
          <w:szCs w:val="21"/>
        </w:rPr>
        <w:t xml:space="preserve">rameters from the command line and checks </w:t>
      </w:r>
      <w:r w:rsidR="001E4978">
        <w:rPr>
          <w:rFonts w:ascii="Times New Roman" w:hAnsi="Times New Roman" w:cs="Times New Roman"/>
          <w:sz w:val="21"/>
          <w:szCs w:val="21"/>
        </w:rPr>
        <w:t>w</w:t>
      </w:r>
      <w:r w:rsidR="001E4978">
        <w:rPr>
          <w:rFonts w:ascii="Times New Roman" w:hAnsi="Times New Roman" w:cs="Times New Roman" w:hint="eastAsia"/>
          <w:sz w:val="21"/>
          <w:szCs w:val="21"/>
        </w:rPr>
        <w:t xml:space="preserve">hether it </w:t>
      </w:r>
      <w:r w:rsidR="006D2D11">
        <w:rPr>
          <w:rFonts w:ascii="Times New Roman" w:hAnsi="Times New Roman" w:cs="Times New Roman" w:hint="eastAsia"/>
          <w:sz w:val="21"/>
          <w:szCs w:val="21"/>
        </w:rPr>
        <w:t>is a valid command line</w:t>
      </w:r>
      <w:r w:rsidR="001E4978">
        <w:rPr>
          <w:rFonts w:ascii="Times New Roman" w:hAnsi="Times New Roman" w:cs="Times New Roman" w:hint="eastAsia"/>
          <w:sz w:val="21"/>
          <w:szCs w:val="21"/>
        </w:rPr>
        <w:t>. Command line should always consist of at least two elements: there should be more than one flag and essentially need to have a</w:t>
      </w:r>
      <w:r>
        <w:rPr>
          <w:rFonts w:ascii="Times New Roman" w:hAnsi="Times New Roman" w:cs="Times New Roman"/>
          <w:sz w:val="21"/>
          <w:szCs w:val="21"/>
        </w:rPr>
        <w:t>n</w:t>
      </w:r>
      <w:r w:rsidR="001E4978">
        <w:rPr>
          <w:rFonts w:ascii="Times New Roman" w:hAnsi="Times New Roman" w:cs="Times New Roman" w:hint="eastAsia"/>
          <w:sz w:val="21"/>
          <w:szCs w:val="21"/>
        </w:rPr>
        <w:t xml:space="preserve"> integer which </w:t>
      </w:r>
      <w:r w:rsidR="001E4978">
        <w:rPr>
          <w:rFonts w:ascii="Times New Roman" w:hAnsi="Times New Roman" w:cs="Times New Roman"/>
          <w:sz w:val="21"/>
          <w:szCs w:val="21"/>
        </w:rPr>
        <w:t>specify</w:t>
      </w:r>
      <w:r w:rsidR="001E4978">
        <w:rPr>
          <w:rFonts w:ascii="Times New Roman" w:hAnsi="Times New Roman" w:cs="Times New Roman" w:hint="eastAsia"/>
          <w:sz w:val="21"/>
          <w:szCs w:val="21"/>
        </w:rPr>
        <w:t xml:space="preserve"> the size of the matrix. </w:t>
      </w:r>
      <w:r w:rsidR="006D2D11">
        <w:rPr>
          <w:rFonts w:ascii="Times New Roman" w:hAnsi="Times New Roman" w:cs="Times New Roman" w:hint="eastAsia"/>
          <w:sz w:val="21"/>
          <w:szCs w:val="21"/>
        </w:rPr>
        <w:t xml:space="preserve">If the command line is valid for the </w:t>
      </w:r>
      <w:r>
        <w:rPr>
          <w:rFonts w:ascii="Times New Roman" w:hAnsi="Times New Roman" w:cs="Times New Roman" w:hint="eastAsia"/>
          <w:sz w:val="21"/>
          <w:szCs w:val="21"/>
        </w:rPr>
        <w:t>program, variables are declared</w:t>
      </w:r>
      <w:r w:rsidR="006D2D11">
        <w:rPr>
          <w:rFonts w:ascii="Times New Roman" w:hAnsi="Times New Roman" w:cs="Times New Roman" w:hint="eastAsia"/>
          <w:sz w:val="21"/>
          <w:szCs w:val="21"/>
        </w:rPr>
        <w:t xml:space="preserve"> and initialized. Finally, the flag checking </w:t>
      </w:r>
      <w:r w:rsidR="006D2D11">
        <w:rPr>
          <w:rFonts w:ascii="Times New Roman" w:hAnsi="Times New Roman" w:cs="Times New Roman"/>
          <w:sz w:val="21"/>
          <w:szCs w:val="21"/>
        </w:rPr>
        <w:t>section retrieves</w:t>
      </w:r>
      <w:r w:rsidR="006D2D11">
        <w:rPr>
          <w:rFonts w:ascii="Times New Roman" w:hAnsi="Times New Roman" w:cs="Times New Roman" w:hint="eastAsia"/>
          <w:sz w:val="21"/>
          <w:szCs w:val="21"/>
        </w:rPr>
        <w:t xml:space="preserve"> the flag and jumps to the function.</w:t>
      </w:r>
    </w:p>
    <w:p w14:paraId="0B5D9DB9" w14:textId="77777777" w:rsidR="005745A9" w:rsidRPr="001E4978" w:rsidRDefault="005745A9" w:rsidP="00A64C23">
      <w:pPr>
        <w:jc w:val="both"/>
        <w:rPr>
          <w:rFonts w:ascii="Times New Roman" w:hAnsi="Times New Roman" w:cs="Times New Roman"/>
          <w:sz w:val="21"/>
          <w:szCs w:val="21"/>
        </w:rPr>
      </w:pPr>
    </w:p>
    <w:p w14:paraId="2178875E" w14:textId="77777777" w:rsidR="00D62CDF" w:rsidRPr="00DE6F35" w:rsidRDefault="00CF3AA0" w:rsidP="00A64C23">
      <w:pPr>
        <w:jc w:val="both"/>
        <w:rPr>
          <w:rFonts w:ascii="Times New Roman" w:hAnsi="Times New Roman" w:cs="Times New Roman"/>
          <w:sz w:val="21"/>
          <w:szCs w:val="21"/>
        </w:rPr>
      </w:pPr>
      <w:r w:rsidRPr="00DE6F35">
        <w:rPr>
          <w:rFonts w:ascii="Times New Roman" w:eastAsia="Malgun Gothic" w:hAnsi="Times New Roman" w:cs="Times New Roman"/>
          <w:sz w:val="21"/>
          <w:szCs w:val="21"/>
        </w:rPr>
        <w:t>You can choose a flag for each solution. Flag ‘-t’ gives you the duration of time when each solution are run. Flag ‘-s’ executes the general solution, flag ‘-sc’ executes the optimized solution, flag ‘-sLU’ executes the LU decomposition, and flag ‘-err’ executes the calculation of relative error. Each solution generates a text file that writes every v</w:t>
      </w:r>
      <w:r w:rsidR="00640D86" w:rsidRPr="00DE6F35">
        <w:rPr>
          <w:rFonts w:ascii="Times New Roman" w:eastAsia="Malgun Gothic" w:hAnsi="Times New Roman" w:cs="Times New Roman"/>
          <w:sz w:val="21"/>
          <w:szCs w:val="21"/>
        </w:rPr>
        <w:t>alue of the solution. In case</w:t>
      </w:r>
      <w:r w:rsidRPr="00DE6F35">
        <w:rPr>
          <w:rFonts w:ascii="Times New Roman" w:eastAsia="Malgun Gothic" w:hAnsi="Times New Roman" w:cs="Times New Roman"/>
          <w:sz w:val="21"/>
          <w:szCs w:val="21"/>
        </w:rPr>
        <w:t xml:space="preserve"> the error is calculated, </w:t>
      </w:r>
      <w:r w:rsidR="00640D86" w:rsidRPr="00DE6F35">
        <w:rPr>
          <w:rFonts w:ascii="Times New Roman" w:eastAsia="Malgun Gothic" w:hAnsi="Times New Roman" w:cs="Times New Roman"/>
          <w:sz w:val="21"/>
          <w:szCs w:val="21"/>
        </w:rPr>
        <w:t xml:space="preserve">we will receive a text file that </w:t>
      </w:r>
      <w:r w:rsidR="00640D86" w:rsidRPr="00DE6F35">
        <w:rPr>
          <w:rFonts w:ascii="Times New Roman" w:eastAsia="Malgun Gothic" w:hAnsi="Times New Roman" w:cs="Times New Roman"/>
          <w:sz w:val="21"/>
          <w:szCs w:val="21"/>
        </w:rPr>
        <w:lastRenderedPageBreak/>
        <w:t>contains every error of each solution. When you try to calculate the time or count the number of FLOPS  the results will be on the output window.</w:t>
      </w:r>
    </w:p>
    <w:p w14:paraId="27EDEDBA" w14:textId="77777777" w:rsidR="00F6670D" w:rsidRPr="007635CE" w:rsidRDefault="00F6670D" w:rsidP="00A64C23">
      <w:pPr>
        <w:jc w:val="both"/>
        <w:rPr>
          <w:rFonts w:ascii="Times New Roman" w:eastAsia="Malgun Gothic" w:hAnsi="Times New Roman" w:cs="Times New Roman"/>
          <w:sz w:val="21"/>
          <w:szCs w:val="21"/>
        </w:rPr>
      </w:pPr>
    </w:p>
    <w:p w14:paraId="6DC5C478" w14:textId="1DF62DBA" w:rsidR="007635CE" w:rsidRDefault="007635CE" w:rsidP="00A64C23">
      <w:pPr>
        <w:jc w:val="both"/>
        <w:rPr>
          <w:rFonts w:ascii="Times New Roman" w:hAnsi="Times New Roman" w:cs="Times New Roman"/>
          <w:sz w:val="21"/>
          <w:szCs w:val="21"/>
        </w:rPr>
      </w:pPr>
      <w:r w:rsidRPr="007635CE">
        <w:rPr>
          <w:rFonts w:ascii="Times New Roman" w:eastAsia="Malgun Gothic" w:hAnsi="Times New Roman" w:cs="Times New Roman" w:hint="eastAsia"/>
          <w:sz w:val="21"/>
          <w:szCs w:val="21"/>
        </w:rPr>
        <w:t xml:space="preserve">Figure 1 below shows the command line in Qt. In Figure 1, </w:t>
      </w:r>
      <w:r>
        <w:rPr>
          <w:rFonts w:ascii="Times New Roman" w:hAnsi="Times New Roman" w:cs="Times New Roman" w:hint="eastAsia"/>
          <w:sz w:val="21"/>
          <w:szCs w:val="21"/>
        </w:rPr>
        <w:t>-sLU is mentioned as a flag and we r</w:t>
      </w:r>
      <w:r w:rsidR="00F57E13">
        <w:rPr>
          <w:rFonts w:ascii="Times New Roman" w:hAnsi="Times New Roman" w:cs="Times New Roman" w:hint="eastAsia"/>
          <w:sz w:val="21"/>
          <w:szCs w:val="21"/>
        </w:rPr>
        <w:t>eceive 1000 as the</w:t>
      </w:r>
      <w:r>
        <w:rPr>
          <w:rFonts w:ascii="Times New Roman" w:hAnsi="Times New Roman" w:cs="Times New Roman" w:hint="eastAsia"/>
          <w:sz w:val="21"/>
          <w:szCs w:val="21"/>
        </w:rPr>
        <w:t xml:space="preserve"> number of mesh points.</w:t>
      </w:r>
      <w:r w:rsidR="001C7CBC">
        <w:rPr>
          <w:rFonts w:ascii="Times New Roman" w:hAnsi="Times New Roman" w:cs="Times New Roman" w:hint="eastAsia"/>
          <w:sz w:val="21"/>
          <w:szCs w:val="21"/>
        </w:rPr>
        <w:t xml:space="preserve"> </w:t>
      </w:r>
    </w:p>
    <w:p w14:paraId="570F2FDF" w14:textId="77777777" w:rsidR="00BE3F6A" w:rsidRPr="0094097A" w:rsidRDefault="00BE3F6A" w:rsidP="00A64C23">
      <w:pPr>
        <w:jc w:val="both"/>
        <w:rPr>
          <w:rFonts w:ascii="Times New Roman" w:eastAsia="Malgun Gothic" w:hAnsi="Times New Roman" w:cs="Times New Roman"/>
          <w:sz w:val="21"/>
          <w:szCs w:val="21"/>
        </w:rPr>
      </w:pPr>
    </w:p>
    <w:p w14:paraId="520B536B" w14:textId="77777777" w:rsidR="00493E4E" w:rsidRDefault="00A71FFD" w:rsidP="00493E4E">
      <w:pPr>
        <w:keepNext/>
        <w:jc w:val="both"/>
      </w:pPr>
      <w:r>
        <w:rPr>
          <w:noProof/>
          <w:lang w:eastAsia="zh-CN"/>
        </w:rPr>
        <w:drawing>
          <wp:inline distT="0" distB="0" distL="0" distR="0" wp14:anchorId="0BAA09DA" wp14:editId="1548B80E">
            <wp:extent cx="5731510" cy="581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t="12616" b="10428"/>
                    <a:stretch/>
                  </pic:blipFill>
                  <pic:spPr bwMode="auto">
                    <a:xfrm>
                      <a:off x="0" y="0"/>
                      <a:ext cx="5731510" cy="581025"/>
                    </a:xfrm>
                    <a:prstGeom prst="rect">
                      <a:avLst/>
                    </a:prstGeom>
                    <a:ln>
                      <a:noFill/>
                    </a:ln>
                    <a:extLst>
                      <a:ext uri="{53640926-AAD7-44D8-BBD7-CCE9431645EC}">
                        <a14:shadowObscured xmlns:a14="http://schemas.microsoft.com/office/drawing/2010/main"/>
                      </a:ext>
                    </a:extLst>
                  </pic:spPr>
                </pic:pic>
              </a:graphicData>
            </a:graphic>
          </wp:inline>
        </w:drawing>
      </w:r>
    </w:p>
    <w:p w14:paraId="62F2BA1A" w14:textId="04B74408" w:rsidR="00493E4E" w:rsidRPr="00493E4E" w:rsidRDefault="00493E4E" w:rsidP="00493E4E">
      <w:pPr>
        <w:jc w:val="center"/>
        <w:rPr>
          <w:rFonts w:ascii="Times New Roman" w:eastAsia="宋体" w:hAnsi="Times New Roman" w:cs="Times New Roman"/>
          <w:sz w:val="21"/>
          <w:szCs w:val="21"/>
          <w:lang w:eastAsia="zh-CN"/>
        </w:rPr>
      </w:pPr>
      <w:r w:rsidRPr="00493E4E">
        <w:rPr>
          <w:rFonts w:ascii="Times New Roman" w:hAnsi="Times New Roman" w:cs="Times New Roman"/>
        </w:rPr>
        <w:t xml:space="preserve">Figure </w:t>
      </w:r>
      <w:r w:rsidRPr="00493E4E">
        <w:rPr>
          <w:rFonts w:ascii="Times New Roman" w:hAnsi="Times New Roman" w:cs="Times New Roman"/>
        </w:rPr>
        <w:fldChar w:fldCharType="begin"/>
      </w:r>
      <w:r w:rsidRPr="00493E4E">
        <w:rPr>
          <w:rFonts w:ascii="Times New Roman" w:hAnsi="Times New Roman" w:cs="Times New Roman"/>
        </w:rPr>
        <w:instrText xml:space="preserve"> SEQ Figure \* ARABIC </w:instrText>
      </w:r>
      <w:r w:rsidRPr="00493E4E">
        <w:rPr>
          <w:rFonts w:ascii="Times New Roman" w:hAnsi="Times New Roman" w:cs="Times New Roman"/>
        </w:rPr>
        <w:fldChar w:fldCharType="separate"/>
      </w:r>
      <w:r w:rsidR="00042D71">
        <w:rPr>
          <w:rFonts w:ascii="Times New Roman" w:hAnsi="Times New Roman" w:cs="Times New Roman"/>
          <w:noProof/>
        </w:rPr>
        <w:t>1</w:t>
      </w:r>
      <w:r w:rsidRPr="00493E4E">
        <w:rPr>
          <w:rFonts w:ascii="Times New Roman" w:hAnsi="Times New Roman" w:cs="Times New Roman"/>
        </w:rPr>
        <w:fldChar w:fldCharType="end"/>
      </w:r>
      <w:r w:rsidRPr="00493E4E">
        <w:rPr>
          <w:rFonts w:ascii="Times New Roman" w:hAnsi="Times New Roman" w:cs="Times New Roman"/>
        </w:rPr>
        <w:t>.</w:t>
      </w:r>
      <w:r w:rsidRPr="00493E4E">
        <w:rPr>
          <w:rFonts w:ascii="Times New Roman" w:eastAsia="宋体" w:hAnsi="Times New Roman" w:cs="Times New Roman"/>
          <w:sz w:val="18"/>
          <w:szCs w:val="18"/>
          <w:lang w:eastAsia="zh-CN"/>
        </w:rPr>
        <w:t xml:space="preserve"> Command line (running LU decomposition with </w:t>
      </w:r>
      <w:r w:rsidRPr="00493E4E">
        <w:rPr>
          <w:rFonts w:ascii="Times New Roman" w:hAnsi="Times New Roman" w:cs="Times New Roman"/>
          <w:i/>
          <w:sz w:val="18"/>
          <w:szCs w:val="18"/>
        </w:rPr>
        <w:t>n</w:t>
      </w:r>
      <w:r w:rsidRPr="00493E4E">
        <w:rPr>
          <w:rFonts w:ascii="Times New Roman" w:hAnsi="Times New Roman" w:cs="Times New Roman"/>
          <w:sz w:val="18"/>
          <w:szCs w:val="18"/>
        </w:rPr>
        <w:t>=10</w:t>
      </w:r>
      <w:r w:rsidRPr="00493E4E">
        <w:rPr>
          <w:rFonts w:ascii="Times New Roman" w:hAnsi="Times New Roman" w:cs="Times New Roman"/>
          <w:sz w:val="18"/>
          <w:szCs w:val="18"/>
          <w:vertAlign w:val="superscript"/>
        </w:rPr>
        <w:t>3</w:t>
      </w:r>
      <w:r w:rsidRPr="00493E4E">
        <w:rPr>
          <w:rFonts w:ascii="Times New Roman" w:eastAsia="宋体" w:hAnsi="Times New Roman" w:cs="Times New Roman"/>
          <w:sz w:val="21"/>
          <w:szCs w:val="21"/>
          <w:lang w:eastAsia="zh-CN"/>
        </w:rPr>
        <w:t>)</w:t>
      </w:r>
      <w:r w:rsidR="00740DF8">
        <w:rPr>
          <w:rFonts w:ascii="Times New Roman" w:eastAsia="宋体" w:hAnsi="Times New Roman" w:cs="Times New Roman"/>
          <w:sz w:val="21"/>
          <w:szCs w:val="21"/>
          <w:lang w:eastAsia="zh-CN"/>
        </w:rPr>
        <w:t>.</w:t>
      </w:r>
    </w:p>
    <w:p w14:paraId="7CAC56A6" w14:textId="03A501B1" w:rsidR="00A71FFD" w:rsidRDefault="00A71FFD" w:rsidP="00493E4E">
      <w:pPr>
        <w:pStyle w:val="ad"/>
        <w:jc w:val="both"/>
        <w:rPr>
          <w:rFonts w:cs="Times New Roman"/>
          <w:sz w:val="23"/>
          <w:szCs w:val="23"/>
        </w:rPr>
      </w:pPr>
    </w:p>
    <w:p w14:paraId="12961DB1" w14:textId="77777777" w:rsidR="000325AD" w:rsidRPr="000325AD" w:rsidRDefault="000325AD" w:rsidP="000325AD">
      <w:pPr>
        <w:jc w:val="center"/>
        <w:rPr>
          <w:rFonts w:ascii="Times New Roman" w:hAnsi="Times New Roman" w:cs="Times New Roman" w:hint="eastAsia"/>
          <w:sz w:val="18"/>
          <w:szCs w:val="18"/>
          <w:vertAlign w:val="superscript"/>
        </w:rPr>
      </w:pPr>
    </w:p>
    <w:p w14:paraId="561BFF6E" w14:textId="77777777" w:rsidR="00FE1002" w:rsidRDefault="006D2D11"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After the sub-function of each flag are finished, the results are stored into a text file. </w:t>
      </w:r>
      <w:r>
        <w:rPr>
          <w:rFonts w:ascii="Times New Roman" w:hAnsi="Times New Roman" w:cs="Times New Roman"/>
          <w:sz w:val="21"/>
          <w:szCs w:val="21"/>
        </w:rPr>
        <w:t>E</w:t>
      </w:r>
      <w:r>
        <w:rPr>
          <w:rFonts w:ascii="Times New Roman" w:hAnsi="Times New Roman" w:cs="Times New Roman" w:hint="eastAsia"/>
          <w:sz w:val="21"/>
          <w:szCs w:val="21"/>
        </w:rPr>
        <w:t xml:space="preserve">ach text file has a distinct name </w:t>
      </w:r>
      <w:r w:rsidR="00254291">
        <w:rPr>
          <w:rFonts w:ascii="Times New Roman" w:hAnsi="Times New Roman" w:cs="Times New Roman" w:hint="eastAsia"/>
          <w:sz w:val="21"/>
          <w:szCs w:val="21"/>
        </w:rPr>
        <w:t>depending on t</w:t>
      </w:r>
      <w:r w:rsidR="00FE1002">
        <w:rPr>
          <w:rFonts w:ascii="Times New Roman" w:hAnsi="Times New Roman" w:cs="Times New Roman" w:hint="eastAsia"/>
          <w:sz w:val="21"/>
          <w:szCs w:val="21"/>
        </w:rPr>
        <w:t>he properties. For example, a file output of the solution by LU decomposition of a matrix sized by 10</w:t>
      </w:r>
      <m:oMath>
        <m:r>
          <m:rPr>
            <m:sty m:val="p"/>
          </m:rPr>
          <w:rPr>
            <w:rFonts w:ascii="Cambria Math" w:hAnsi="Cambria Math" w:cs="Times New Roman"/>
            <w:sz w:val="21"/>
            <w:szCs w:val="21"/>
          </w:rPr>
          <m:t>×</m:t>
        </m:r>
      </m:oMath>
      <w:r w:rsidR="00FE1002">
        <w:rPr>
          <w:rFonts w:ascii="Times New Roman" w:hAnsi="Times New Roman" w:cs="Times New Roman" w:hint="eastAsia"/>
          <w:sz w:val="21"/>
          <w:szCs w:val="21"/>
        </w:rPr>
        <w:t xml:space="preserve">10 will </w:t>
      </w:r>
      <w:r w:rsidR="00FE1002">
        <w:rPr>
          <w:rFonts w:ascii="Times New Roman" w:hAnsi="Times New Roman" w:cs="Times New Roman"/>
          <w:sz w:val="21"/>
          <w:szCs w:val="21"/>
        </w:rPr>
        <w:t>have</w:t>
      </w:r>
      <w:r w:rsidR="00FE1002">
        <w:rPr>
          <w:rFonts w:ascii="Times New Roman" w:hAnsi="Times New Roman" w:cs="Times New Roman" w:hint="eastAsia"/>
          <w:sz w:val="21"/>
          <w:szCs w:val="21"/>
        </w:rPr>
        <w:t xml:space="preserve"> a name </w:t>
      </w:r>
      <w:r w:rsidR="00FE1002">
        <w:rPr>
          <w:rFonts w:ascii="Times New Roman" w:hAnsi="Times New Roman" w:cs="Times New Roman"/>
          <w:sz w:val="21"/>
          <w:szCs w:val="21"/>
        </w:rPr>
        <w:t>“</w:t>
      </w:r>
      <w:r w:rsidR="00FE1002">
        <w:rPr>
          <w:rFonts w:ascii="Times New Roman" w:hAnsi="Times New Roman" w:cs="Times New Roman" w:hint="eastAsia"/>
          <w:sz w:val="21"/>
          <w:szCs w:val="21"/>
        </w:rPr>
        <w:t>solution_LUd_n10.txt</w:t>
      </w:r>
      <w:r w:rsidR="00FE1002">
        <w:rPr>
          <w:rFonts w:ascii="Times New Roman" w:hAnsi="Times New Roman" w:cs="Times New Roman"/>
          <w:sz w:val="21"/>
          <w:szCs w:val="21"/>
        </w:rPr>
        <w:t>”</w:t>
      </w:r>
      <w:r w:rsidR="00FE1002">
        <w:rPr>
          <w:rFonts w:ascii="Times New Roman" w:hAnsi="Times New Roman" w:cs="Times New Roman" w:hint="eastAsia"/>
          <w:sz w:val="21"/>
          <w:szCs w:val="21"/>
        </w:rPr>
        <w:t>.</w:t>
      </w:r>
    </w:p>
    <w:p w14:paraId="0B22FB6D" w14:textId="77777777" w:rsidR="004C05E7" w:rsidRDefault="004C05E7" w:rsidP="00A64C23">
      <w:pPr>
        <w:jc w:val="both"/>
        <w:rPr>
          <w:rFonts w:ascii="Times New Roman" w:hAnsi="Times New Roman" w:cs="Times New Roman"/>
          <w:sz w:val="21"/>
          <w:szCs w:val="21"/>
        </w:rPr>
      </w:pPr>
    </w:p>
    <w:p w14:paraId="58143D9E" w14:textId="77777777" w:rsidR="004C05E7" w:rsidRDefault="004C05E7" w:rsidP="00A64C23">
      <w:pPr>
        <w:jc w:val="both"/>
        <w:rPr>
          <w:rFonts w:ascii="Times New Roman" w:hAnsi="Times New Roman" w:cs="Times New Roman"/>
          <w:sz w:val="21"/>
          <w:szCs w:val="21"/>
        </w:rPr>
      </w:pPr>
      <w:r>
        <w:rPr>
          <w:rFonts w:ascii="Times New Roman" w:hAnsi="Times New Roman" w:cs="Times New Roman" w:hint="eastAsia"/>
          <w:sz w:val="21"/>
          <w:szCs w:val="21"/>
        </w:rPr>
        <w:t xml:space="preserve">The sub-functions for each task are based on the algorithms </w:t>
      </w:r>
      <w:r>
        <w:rPr>
          <w:rFonts w:ascii="Times New Roman" w:hAnsi="Times New Roman" w:cs="Times New Roman"/>
          <w:sz w:val="21"/>
          <w:szCs w:val="21"/>
        </w:rPr>
        <w:t>explained</w:t>
      </w:r>
      <w:r>
        <w:rPr>
          <w:rFonts w:ascii="Times New Roman" w:hAnsi="Times New Roman" w:cs="Times New Roman" w:hint="eastAsia"/>
          <w:sz w:val="21"/>
          <w:szCs w:val="21"/>
        </w:rPr>
        <w:t xml:space="preserve"> above in section 2.2.1 and 2.2.2. For further understanding reading the code uploaded on github will be helpful. You can find the page in the appendix.</w:t>
      </w:r>
    </w:p>
    <w:p w14:paraId="1B8CB902" w14:textId="77777777" w:rsidR="004C05E7" w:rsidRPr="00FE1002" w:rsidRDefault="004C05E7" w:rsidP="00A64C23">
      <w:pPr>
        <w:jc w:val="both"/>
        <w:rPr>
          <w:rFonts w:ascii="Times New Roman" w:hAnsi="Times New Roman" w:cs="Times New Roman"/>
          <w:sz w:val="21"/>
          <w:szCs w:val="21"/>
        </w:rPr>
      </w:pPr>
    </w:p>
    <w:p w14:paraId="6FCA5861" w14:textId="67D3EC4C" w:rsidR="005C27BF" w:rsidRDefault="00D62CDF" w:rsidP="002260CB">
      <w:pPr>
        <w:pStyle w:val="2"/>
        <w:numPr>
          <w:ilvl w:val="0"/>
          <w:numId w:val="2"/>
        </w:numPr>
        <w:jc w:val="both"/>
        <w:rPr>
          <w:rFonts w:ascii="Times New Roman" w:hAnsi="Times New Roman" w:cs="Times New Roman"/>
        </w:rPr>
      </w:pPr>
      <w:commentRangeStart w:id="6"/>
      <w:r w:rsidRPr="00D9043B">
        <w:rPr>
          <w:rFonts w:ascii="Times New Roman" w:hAnsi="Times New Roman" w:cs="Times New Roman"/>
        </w:rPr>
        <w:t>Results and Discussion</w:t>
      </w:r>
      <w:commentRangeEnd w:id="6"/>
      <w:r w:rsidR="00C72845">
        <w:rPr>
          <w:rStyle w:val="a9"/>
          <w:rFonts w:asciiTheme="minorHAnsi" w:eastAsiaTheme="minorEastAsia" w:hAnsiTheme="minorHAnsi" w:cstheme="minorBidi"/>
          <w:b w:val="0"/>
          <w:bCs w:val="0"/>
        </w:rPr>
        <w:commentReference w:id="6"/>
      </w:r>
    </w:p>
    <w:p w14:paraId="1E741EF2" w14:textId="4B6603DC" w:rsidR="002260CB" w:rsidRPr="002260CB" w:rsidRDefault="002260CB" w:rsidP="002260CB">
      <w:pPr>
        <w:pStyle w:val="3"/>
        <w:rPr>
          <w:rFonts w:ascii="Times New Roman" w:eastAsia="宋体" w:hAnsi="Times New Roman" w:cs="Times New Roman" w:hint="eastAsia"/>
          <w:sz w:val="21"/>
          <w:szCs w:val="21"/>
          <w:lang w:eastAsia="zh-CN"/>
        </w:rPr>
      </w:pPr>
      <w:r>
        <w:rPr>
          <w:rFonts w:ascii="Times New Roman" w:eastAsia="宋体" w:hAnsi="Times New Roman" w:cs="Times New Roman" w:hint="eastAsia"/>
          <w:sz w:val="21"/>
          <w:szCs w:val="21"/>
          <w:lang w:eastAsia="zh-CN"/>
        </w:rPr>
        <w:t>3</w:t>
      </w:r>
      <w:r>
        <w:rPr>
          <w:rFonts w:ascii="Times New Roman" w:eastAsia="宋体" w:hAnsi="Times New Roman" w:cs="Times New Roman"/>
          <w:sz w:val="21"/>
          <w:szCs w:val="21"/>
          <w:lang w:eastAsia="zh-CN"/>
        </w:rPr>
        <w:t xml:space="preserve">.1 </w:t>
      </w:r>
      <w:r w:rsidR="00604877">
        <w:rPr>
          <w:rFonts w:ascii="Times New Roman" w:eastAsia="宋体" w:hAnsi="Times New Roman" w:cs="Times New Roman"/>
          <w:sz w:val="21"/>
          <w:szCs w:val="21"/>
          <w:lang w:eastAsia="zh-CN"/>
        </w:rPr>
        <w:t>Closed-form solution and numerical solution comparing</w:t>
      </w:r>
    </w:p>
    <w:p w14:paraId="74599A48" w14:textId="6A232F96" w:rsidR="008D1242" w:rsidRDefault="006766EB" w:rsidP="00A64C23">
      <w:pPr>
        <w:jc w:val="both"/>
        <w:rPr>
          <w:rFonts w:ascii="Times New Roman" w:eastAsia="宋体" w:hAnsi="Times New Roman" w:cs="Times New Roman"/>
          <w:color w:val="FF0000"/>
          <w:sz w:val="21"/>
          <w:szCs w:val="21"/>
          <w:lang w:eastAsia="zh-CN"/>
        </w:rPr>
      </w:pPr>
      <w:r w:rsidRPr="00D30FF1">
        <w:rPr>
          <w:rFonts w:ascii="Times New Roman" w:eastAsia="宋体" w:hAnsi="Times New Roman" w:cs="Times New Roman" w:hint="eastAsia"/>
          <w:sz w:val="21"/>
          <w:szCs w:val="21"/>
          <w:lang w:eastAsia="zh-CN"/>
        </w:rPr>
        <w:t xml:space="preserve">The </w:t>
      </w:r>
      <w:r w:rsidRPr="00D30FF1">
        <w:rPr>
          <w:rFonts w:ascii="Times New Roman" w:eastAsia="宋体" w:hAnsi="Times New Roman" w:cs="Times New Roman"/>
          <w:sz w:val="21"/>
          <w:szCs w:val="21"/>
          <w:lang w:eastAsia="zh-CN"/>
        </w:rPr>
        <w:t>closed</w:t>
      </w:r>
      <w:r w:rsidRPr="00D30FF1">
        <w:rPr>
          <w:rFonts w:ascii="Times New Roman" w:eastAsia="宋体" w:hAnsi="Times New Roman" w:cs="Times New Roman" w:hint="eastAsia"/>
          <w:sz w:val="21"/>
          <w:szCs w:val="21"/>
          <w:lang w:eastAsia="zh-CN"/>
        </w:rPr>
        <w:t>-</w:t>
      </w:r>
      <w:r w:rsidRPr="00D30FF1">
        <w:rPr>
          <w:rFonts w:ascii="Times New Roman" w:eastAsia="宋体" w:hAnsi="Times New Roman" w:cs="Times New Roman"/>
          <w:sz w:val="21"/>
          <w:szCs w:val="21"/>
          <w:lang w:eastAsia="zh-CN"/>
        </w:rPr>
        <w:t>form solution and numerical solution</w:t>
      </w:r>
      <w:r w:rsidR="0036130F">
        <w:rPr>
          <w:rFonts w:ascii="Times New Roman" w:eastAsia="宋体" w:hAnsi="Times New Roman" w:cs="Times New Roman"/>
          <w:sz w:val="21"/>
          <w:szCs w:val="21"/>
          <w:lang w:eastAsia="zh-CN"/>
        </w:rPr>
        <w:t xml:space="preserve">, </w:t>
      </w:r>
      <w:r w:rsidRPr="00D30FF1">
        <w:rPr>
          <w:rFonts w:ascii="Times New Roman" w:eastAsia="宋体" w:hAnsi="Times New Roman" w:cs="Times New Roman"/>
          <w:sz w:val="21"/>
          <w:szCs w:val="21"/>
          <w:lang w:eastAsia="zh-CN"/>
        </w:rPr>
        <w:t>using general algorith</w:t>
      </w:r>
      <w:r w:rsidR="0036130F">
        <w:rPr>
          <w:rFonts w:ascii="Times New Roman" w:eastAsia="宋体" w:hAnsi="Times New Roman" w:cs="Times New Roman"/>
          <w:sz w:val="21"/>
          <w:szCs w:val="21"/>
          <w:lang w:eastAsia="zh-CN"/>
        </w:rPr>
        <w:t xml:space="preserve">m </w:t>
      </w:r>
      <w:r w:rsidR="00B77799">
        <w:rPr>
          <w:rFonts w:ascii="Times New Roman" w:eastAsia="宋体" w:hAnsi="Times New Roman" w:cs="Times New Roman"/>
          <w:sz w:val="21"/>
          <w:szCs w:val="21"/>
          <w:lang w:eastAsia="zh-CN"/>
        </w:rPr>
        <w:t>is</w:t>
      </w:r>
      <w:r w:rsidRPr="00D30FF1">
        <w:rPr>
          <w:rFonts w:ascii="Times New Roman" w:eastAsia="宋体" w:hAnsi="Times New Roman" w:cs="Times New Roman"/>
          <w:sz w:val="21"/>
          <w:szCs w:val="21"/>
          <w:lang w:eastAsia="zh-CN"/>
        </w:rPr>
        <w:t xml:space="preserve"> compared</w:t>
      </w:r>
      <w:r w:rsidR="0036130F">
        <w:rPr>
          <w:rFonts w:ascii="Times New Roman" w:eastAsia="宋体" w:hAnsi="Times New Roman" w:cs="Times New Roman"/>
          <w:sz w:val="21"/>
          <w:szCs w:val="21"/>
          <w:lang w:eastAsia="zh-CN"/>
        </w:rPr>
        <w:t xml:space="preserve"> with different </w:t>
      </w:r>
      <w:r w:rsidR="0036130F" w:rsidRPr="0036130F">
        <w:rPr>
          <w:rFonts w:ascii="Times New Roman" w:eastAsia="宋体" w:hAnsi="Times New Roman" w:cs="Times New Roman"/>
          <w:i/>
          <w:sz w:val="21"/>
          <w:szCs w:val="21"/>
          <w:lang w:eastAsia="zh-CN"/>
        </w:rPr>
        <w:t>n</w:t>
      </w:r>
      <w:r w:rsidRPr="00D30FF1">
        <w:rPr>
          <w:rFonts w:ascii="Times New Roman" w:eastAsia="宋体" w:hAnsi="Times New Roman" w:cs="Times New Roman"/>
          <w:sz w:val="21"/>
          <w:szCs w:val="21"/>
          <w:lang w:eastAsia="zh-CN"/>
        </w:rPr>
        <w:t xml:space="preserve">, which </w:t>
      </w:r>
      <w:r w:rsidR="00B77799">
        <w:rPr>
          <w:rFonts w:ascii="Times New Roman" w:eastAsia="宋体" w:hAnsi="Times New Roman" w:cs="Times New Roman"/>
          <w:sz w:val="21"/>
          <w:szCs w:val="21"/>
          <w:lang w:eastAsia="zh-CN"/>
        </w:rPr>
        <w:t>can be seen</w:t>
      </w:r>
      <w:r w:rsidRPr="00D30FF1">
        <w:rPr>
          <w:rFonts w:ascii="Times New Roman" w:eastAsia="宋体" w:hAnsi="Times New Roman" w:cs="Times New Roman"/>
          <w:sz w:val="21"/>
          <w:szCs w:val="21"/>
          <w:lang w:eastAsia="zh-CN"/>
        </w:rPr>
        <w:t xml:space="preserve"> in Figure 2.</w:t>
      </w:r>
      <w:r w:rsidR="00D30FF1" w:rsidRPr="00D30FF1">
        <w:rPr>
          <w:rFonts w:ascii="Times New Roman" w:eastAsia="宋体" w:hAnsi="Times New Roman" w:cs="Times New Roman"/>
          <w:sz w:val="21"/>
          <w:szCs w:val="21"/>
          <w:lang w:eastAsia="zh-CN"/>
        </w:rPr>
        <w:t xml:space="preserve"> </w:t>
      </w:r>
      <w:commentRangeStart w:id="7"/>
      <w:r w:rsidR="00D30FF1" w:rsidRPr="00D30FF1">
        <w:rPr>
          <w:rFonts w:ascii="Times New Roman" w:eastAsia="宋体" w:hAnsi="Times New Roman" w:cs="Times New Roman"/>
          <w:sz w:val="21"/>
          <w:szCs w:val="21"/>
          <w:lang w:eastAsia="zh-CN"/>
        </w:rPr>
        <w:t xml:space="preserve">The matrix </w:t>
      </w:r>
      <w:r w:rsidR="00D30FF1" w:rsidRPr="00D30FF1">
        <w:rPr>
          <w:rFonts w:ascii="Times New Roman" w:eastAsia="宋体" w:hAnsi="Times New Roman" w:cs="Times New Roman"/>
          <w:b/>
          <w:sz w:val="21"/>
          <w:szCs w:val="21"/>
          <w:lang w:eastAsia="zh-CN"/>
        </w:rPr>
        <w:t xml:space="preserve">A </w:t>
      </w:r>
      <w:r w:rsidR="00D30FF1" w:rsidRPr="00D30FF1">
        <w:rPr>
          <w:rFonts w:ascii="Times New Roman" w:eastAsia="宋体" w:hAnsi="Times New Roman" w:cs="Times New Roman"/>
          <w:sz w:val="21"/>
          <w:szCs w:val="21"/>
          <w:lang w:eastAsia="zh-CN"/>
        </w:rPr>
        <w:t>is specified</w:t>
      </w:r>
      <w:r w:rsidR="00D30FF1">
        <w:rPr>
          <w:rFonts w:ascii="Times New Roman" w:eastAsia="宋体" w:hAnsi="Times New Roman" w:cs="Times New Roman"/>
          <w:sz w:val="21"/>
          <w:szCs w:val="21"/>
          <w:lang w:eastAsia="zh-CN"/>
        </w:rPr>
        <w:t xml:space="preserve"> </w:t>
      </w:r>
      <w:r w:rsidR="00D30FF1" w:rsidRPr="00D30FF1">
        <w:rPr>
          <w:rFonts w:ascii="Times New Roman" w:eastAsia="宋体" w:hAnsi="Times New Roman" w:cs="Times New Roman"/>
          <w:color w:val="FF0000"/>
          <w:sz w:val="21"/>
          <w:szCs w:val="21"/>
          <w:lang w:eastAsia="zh-CN"/>
        </w:rPr>
        <w:t>as</w:t>
      </w:r>
      <w:commentRangeEnd w:id="7"/>
      <w:r w:rsidR="00D30FF1">
        <w:rPr>
          <w:rStyle w:val="a9"/>
        </w:rPr>
        <w:commentReference w:id="7"/>
      </w:r>
    </w:p>
    <w:p w14:paraId="5A02A59D" w14:textId="77777777" w:rsidR="00D30FF1" w:rsidRDefault="00D30FF1" w:rsidP="00A64C23">
      <w:pPr>
        <w:jc w:val="both"/>
        <w:rPr>
          <w:rFonts w:ascii="Times New Roman" w:eastAsia="宋体" w:hAnsi="Times New Roman" w:cs="Times New Roman"/>
          <w:color w:val="FF0000"/>
          <w:sz w:val="21"/>
          <w:szCs w:val="21"/>
          <w:lang w:eastAsia="zh-CN"/>
        </w:rPr>
      </w:pPr>
    </w:p>
    <w:p w14:paraId="1D2FDA82" w14:textId="2C2074A6" w:rsidR="00D30FF1" w:rsidRDefault="00D30FF1" w:rsidP="00D30FF1">
      <w:pPr>
        <w:ind w:firstLineChars="850" w:firstLine="1785"/>
        <w:jc w:val="center"/>
        <w:rPr>
          <w:rFonts w:ascii="Times New Roman" w:eastAsia="宋体" w:hAnsi="Times New Roman" w:cs="Times New Roman"/>
          <w:color w:val="FF0000"/>
          <w:sz w:val="21"/>
          <w:szCs w:val="21"/>
          <w:lang w:eastAsia="zh-CN"/>
        </w:rPr>
      </w:pPr>
      <w:r>
        <w:rPr>
          <w:rFonts w:ascii="Times New Roman" w:eastAsia="宋体" w:hAnsi="Times New Roman" w:cs="Times New Roman"/>
          <w:color w:val="FF0000"/>
          <w:sz w:val="21"/>
          <w:szCs w:val="21"/>
          <w:lang w:eastAsia="zh-CN"/>
        </w:rPr>
        <w:t>[                            ]</w:t>
      </w:r>
    </w:p>
    <w:p w14:paraId="7427C710" w14:textId="77777777" w:rsidR="00D30FF1" w:rsidRDefault="00D30FF1" w:rsidP="00D30FF1">
      <w:pPr>
        <w:ind w:firstLineChars="850" w:firstLine="1785"/>
        <w:jc w:val="center"/>
        <w:rPr>
          <w:rFonts w:ascii="Times New Roman" w:eastAsia="宋体" w:hAnsi="Times New Roman" w:cs="Times New Roman"/>
          <w:color w:val="FF0000"/>
          <w:sz w:val="21"/>
          <w:szCs w:val="21"/>
          <w:lang w:eastAsia="zh-CN"/>
        </w:rPr>
      </w:pPr>
    </w:p>
    <w:p w14:paraId="350CAAF2" w14:textId="75129447" w:rsidR="00D30FF1" w:rsidRPr="00525E9A" w:rsidRDefault="00D30FF1" w:rsidP="00D30FF1">
      <w:pPr>
        <w:rPr>
          <w:rFonts w:ascii="Times New Roman" w:eastAsia="宋体" w:hAnsi="Times New Roman" w:cs="Times New Roman"/>
          <w:sz w:val="21"/>
          <w:szCs w:val="21"/>
          <w:lang w:eastAsia="zh-CN"/>
        </w:rPr>
      </w:pPr>
      <w:r w:rsidRPr="00525E9A">
        <w:rPr>
          <w:rFonts w:ascii="Times New Roman" w:eastAsia="宋体" w:hAnsi="Times New Roman" w:cs="Times New Roman"/>
          <w:sz w:val="21"/>
          <w:szCs w:val="21"/>
          <w:lang w:eastAsia="zh-CN"/>
        </w:rPr>
        <w:t xml:space="preserve">When </w:t>
      </w:r>
      <w:r w:rsidR="00B77799" w:rsidRPr="00525E9A">
        <w:rPr>
          <w:rFonts w:ascii="Times New Roman" w:eastAsia="宋体" w:hAnsi="Times New Roman" w:cs="Times New Roman"/>
          <w:sz w:val="21"/>
          <w:szCs w:val="21"/>
          <w:lang w:eastAsia="zh-CN"/>
        </w:rPr>
        <w:t xml:space="preserve">the size of matrix </w:t>
      </w:r>
      <w:r w:rsidR="00B77799" w:rsidRPr="00525E9A">
        <w:rPr>
          <w:rFonts w:ascii="Times New Roman" w:eastAsia="宋体" w:hAnsi="Times New Roman" w:cs="Times New Roman"/>
          <w:b/>
          <w:sz w:val="21"/>
          <w:szCs w:val="21"/>
          <w:lang w:eastAsia="zh-CN"/>
        </w:rPr>
        <w:t>A</w:t>
      </w:r>
      <w:r w:rsidR="00B77799" w:rsidRPr="00525E9A">
        <w:rPr>
          <w:rFonts w:ascii="Times New Roman" w:eastAsia="宋体" w:hAnsi="Times New Roman" w:cs="Times New Roman"/>
          <w:sz w:val="21"/>
          <w:szCs w:val="21"/>
          <w:lang w:eastAsia="zh-CN"/>
        </w:rPr>
        <w:t xml:space="preserve"> is set as </w:t>
      </w:r>
      <m:oMath>
        <m:r>
          <w:rPr>
            <w:rFonts w:ascii="Cambria Math" w:hAnsi="Cambria Math" w:cs="Times New Roman"/>
            <w:sz w:val="21"/>
            <w:szCs w:val="21"/>
          </w:rPr>
          <m:t>10×10</m:t>
        </m:r>
      </m:oMath>
      <w:r w:rsidR="00525E9A" w:rsidRPr="00525E9A">
        <w:rPr>
          <w:rFonts w:ascii="Times New Roman" w:eastAsia="宋体" w:hAnsi="Times New Roman" w:cs="Times New Roman"/>
          <w:sz w:val="21"/>
          <w:szCs w:val="21"/>
          <w:lang w:eastAsia="zh-CN"/>
        </w:rPr>
        <w:t>, the difference between closed-form</w:t>
      </w:r>
      <w:r w:rsidR="00525E9A">
        <w:rPr>
          <w:rFonts w:ascii="Times New Roman" w:eastAsia="宋体" w:hAnsi="Times New Roman" w:cs="Times New Roman"/>
          <w:sz w:val="21"/>
          <w:szCs w:val="21"/>
          <w:lang w:eastAsia="zh-CN"/>
        </w:rPr>
        <w:t xml:space="preserve"> solution and numerical solution is obvious. With the increase of matrix size, the difference can be reduced effectively.</w:t>
      </w:r>
    </w:p>
    <w:p w14:paraId="56F0C01A" w14:textId="4206E2C0" w:rsidR="00CC1E0D" w:rsidRDefault="00881290" w:rsidP="00CC1E0D">
      <w:pPr>
        <w:jc w:val="center"/>
        <w:rPr>
          <w:rFonts w:ascii="Times New Roman" w:eastAsia="宋体" w:hAnsi="Times New Roman" w:cs="Times New Roman"/>
          <w:sz w:val="23"/>
          <w:szCs w:val="23"/>
          <w:lang w:eastAsia="zh-CN"/>
        </w:rPr>
      </w:pPr>
      <w:r>
        <w:rPr>
          <w:noProof/>
          <w:lang w:eastAsia="zh-CN"/>
        </w:rPr>
        <w:pict w14:anchorId="17E90644">
          <v:rect id="_x0000_s1028" style="position:absolute;left:0;text-align:left;margin-left:375.75pt;margin-top:7.85pt;width:27.75pt;height:21.75pt;z-index:251659264" stroked="f">
            <v:textbox style="mso-next-textbox:#_x0000_s1028">
              <w:txbxContent>
                <w:p w14:paraId="50F24873" w14:textId="36157D2F" w:rsidR="00CC1E0D" w:rsidRPr="00CC1E0D" w:rsidRDefault="00881290" w:rsidP="00CC1E0D">
                  <w:pPr>
                    <w:rPr>
                      <w:rFonts w:ascii="Times New Roman" w:eastAsia="宋体" w:hAnsi="Times New Roman" w:cs="Times New Roman"/>
                      <w:sz w:val="18"/>
                      <w:szCs w:val="18"/>
                      <w:lang w:eastAsia="zh-CN"/>
                    </w:rPr>
                  </w:pPr>
                  <w:r>
                    <w:rPr>
                      <w:rFonts w:ascii="Times New Roman" w:eastAsia="宋体" w:hAnsi="Times New Roman" w:cs="Times New Roman"/>
                      <w:sz w:val="18"/>
                      <w:szCs w:val="18"/>
                      <w:lang w:eastAsia="zh-CN"/>
                    </w:rPr>
                    <w:t>(</w:t>
                  </w:r>
                  <w:r w:rsidR="00CC1E0D">
                    <w:rPr>
                      <w:rFonts w:ascii="Times New Roman" w:eastAsia="宋体" w:hAnsi="Times New Roman" w:cs="Times New Roman"/>
                      <w:sz w:val="18"/>
                      <w:szCs w:val="18"/>
                      <w:lang w:eastAsia="zh-CN"/>
                    </w:rPr>
                    <w:t>b</w:t>
                  </w:r>
                  <w:r>
                    <w:rPr>
                      <w:rFonts w:ascii="Times New Roman" w:eastAsia="宋体" w:hAnsi="Times New Roman" w:cs="Times New Roman"/>
                      <w:sz w:val="18"/>
                      <w:szCs w:val="18"/>
                      <w:lang w:eastAsia="zh-CN"/>
                    </w:rPr>
                    <w:t>)</w:t>
                  </w:r>
                </w:p>
              </w:txbxContent>
            </v:textbox>
          </v:rect>
        </w:pict>
      </w:r>
      <w:r w:rsidR="0010188B">
        <w:rPr>
          <w:noProof/>
          <w:lang w:eastAsia="zh-CN"/>
        </w:rPr>
        <w:pict w14:anchorId="17E90644">
          <v:rect id="_x0000_s1026" style="position:absolute;left:0;text-align:left;margin-left:200.25pt;margin-top:7.1pt;width:25.5pt;height:18.75pt;z-index:251658240" stroked="f">
            <v:textbox style="mso-next-textbox:#_x0000_s1026">
              <w:txbxContent>
                <w:p w14:paraId="15FEFFB2" w14:textId="270EE7BE" w:rsidR="00CC1E0D" w:rsidRPr="00CC1E0D" w:rsidRDefault="0010188B">
                  <w:pPr>
                    <w:rPr>
                      <w:rFonts w:ascii="Times New Roman" w:eastAsia="宋体" w:hAnsi="Times New Roman" w:cs="Times New Roman"/>
                      <w:sz w:val="18"/>
                      <w:szCs w:val="18"/>
                      <w:lang w:eastAsia="zh-CN"/>
                    </w:rPr>
                  </w:pPr>
                  <w:r>
                    <w:rPr>
                      <w:rFonts w:ascii="Times New Roman" w:eastAsia="宋体" w:hAnsi="Times New Roman" w:cs="Times New Roman"/>
                      <w:sz w:val="18"/>
                      <w:szCs w:val="18"/>
                      <w:lang w:eastAsia="zh-CN"/>
                    </w:rPr>
                    <w:t>(</w:t>
                  </w:r>
                  <w:r w:rsidR="00CC1E0D" w:rsidRPr="00CC1E0D">
                    <w:rPr>
                      <w:rFonts w:ascii="Times New Roman" w:eastAsia="宋体" w:hAnsi="Times New Roman" w:cs="Times New Roman"/>
                      <w:sz w:val="18"/>
                      <w:szCs w:val="18"/>
                      <w:lang w:eastAsia="zh-CN"/>
                    </w:rPr>
                    <w:t>a</w:t>
                  </w:r>
                  <w:r>
                    <w:rPr>
                      <w:rFonts w:ascii="Times New Roman" w:eastAsia="宋体" w:hAnsi="Times New Roman" w:cs="Times New Roman"/>
                      <w:sz w:val="18"/>
                      <w:szCs w:val="18"/>
                      <w:lang w:eastAsia="zh-CN"/>
                    </w:rPr>
                    <w:t>)</w:t>
                  </w:r>
                </w:p>
              </w:txbxContent>
            </v:textbox>
          </v:rect>
        </w:pict>
      </w:r>
      <w:r w:rsidR="00CC1E0D">
        <w:rPr>
          <w:noProof/>
          <w:lang w:eastAsia="zh-CN"/>
        </w:rPr>
        <w:drawing>
          <wp:inline distT="0" distB="0" distL="0" distR="0" wp14:anchorId="14A60855" wp14:editId="10BB4D85">
            <wp:extent cx="3031739" cy="1781175"/>
            <wp:effectExtent l="0" t="0" r="0" b="0"/>
            <wp:docPr id="4" name="图片 4" descr="https://raw.githubusercontent.com/isabel2017/C.P.Projects-Yisha---Hyejin/f74eb3cb3d159aa65cbdbcb162e8f12911723144/lu_n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sabel2017/C.P.Projects-Yisha---Hyejin/f74eb3cb3d159aa65cbdbcb162e8f12911723144/lu_n1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8816" cy="1797083"/>
                    </a:xfrm>
                    <a:prstGeom prst="rect">
                      <a:avLst/>
                    </a:prstGeom>
                    <a:noFill/>
                    <a:ln>
                      <a:noFill/>
                    </a:ln>
                  </pic:spPr>
                </pic:pic>
              </a:graphicData>
            </a:graphic>
          </wp:inline>
        </w:drawing>
      </w:r>
      <w:r w:rsidR="00CC1E0D">
        <w:rPr>
          <w:noProof/>
          <w:lang w:eastAsia="zh-CN"/>
        </w:rPr>
        <w:drawing>
          <wp:inline distT="0" distB="0" distL="0" distR="0" wp14:anchorId="36940F00" wp14:editId="4B5E125A">
            <wp:extent cx="2250056" cy="1808480"/>
            <wp:effectExtent l="0" t="0" r="0" b="0"/>
            <wp:docPr id="5" name="图片 5" descr="lu_n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_n10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54426" cy="1811992"/>
                    </a:xfrm>
                    <a:prstGeom prst="rect">
                      <a:avLst/>
                    </a:prstGeom>
                    <a:noFill/>
                    <a:ln>
                      <a:noFill/>
                    </a:ln>
                  </pic:spPr>
                </pic:pic>
              </a:graphicData>
            </a:graphic>
          </wp:inline>
        </w:drawing>
      </w:r>
    </w:p>
    <w:p w14:paraId="6DC9CCC2" w14:textId="77777777" w:rsidR="00CC1E0D" w:rsidRDefault="00CC1E0D" w:rsidP="00CC1E0D">
      <w:pPr>
        <w:keepNext/>
        <w:jc w:val="center"/>
      </w:pPr>
      <w:r>
        <w:rPr>
          <w:noProof/>
          <w:lang w:eastAsia="zh-CN"/>
        </w:rPr>
        <w:lastRenderedPageBreak/>
        <w:pict w14:anchorId="69A40689">
          <v:rect id="_x0000_s1030" style="position:absolute;left:0;text-align:left;margin-left:264pt;margin-top:7.2pt;width:29.25pt;height:23.25pt;z-index:251661312" stroked="f">
            <v:textbox>
              <w:txbxContent>
                <w:p w14:paraId="71148BFE" w14:textId="5CBB07EA" w:rsidR="00CC1E0D" w:rsidRPr="00CC1E0D" w:rsidRDefault="007E44EA">
                  <w:pPr>
                    <w:rPr>
                      <w:rFonts w:ascii="Times New Roman" w:eastAsia="宋体" w:hAnsi="Times New Roman" w:cs="Times New Roman"/>
                      <w:sz w:val="18"/>
                      <w:szCs w:val="18"/>
                      <w:lang w:eastAsia="zh-CN"/>
                    </w:rPr>
                  </w:pPr>
                  <w:r>
                    <w:rPr>
                      <w:rFonts w:ascii="Times New Roman" w:eastAsia="宋体" w:hAnsi="Times New Roman" w:cs="Times New Roman"/>
                      <w:sz w:val="18"/>
                      <w:szCs w:val="18"/>
                      <w:lang w:eastAsia="zh-CN"/>
                    </w:rPr>
                    <w:t>(</w:t>
                  </w:r>
                  <w:r w:rsidR="00CC1E0D" w:rsidRPr="00CC1E0D">
                    <w:rPr>
                      <w:rFonts w:ascii="Times New Roman" w:eastAsia="宋体" w:hAnsi="Times New Roman" w:cs="Times New Roman"/>
                      <w:sz w:val="18"/>
                      <w:szCs w:val="18"/>
                      <w:lang w:eastAsia="zh-CN"/>
                    </w:rPr>
                    <w:t>c</w:t>
                  </w:r>
                  <w:r>
                    <w:rPr>
                      <w:rFonts w:ascii="Times New Roman" w:eastAsia="宋体" w:hAnsi="Times New Roman" w:cs="Times New Roman"/>
                      <w:sz w:val="18"/>
                      <w:szCs w:val="18"/>
                      <w:lang w:eastAsia="zh-CN"/>
                    </w:rPr>
                    <w:t>)</w:t>
                  </w:r>
                </w:p>
              </w:txbxContent>
            </v:textbox>
          </v:rect>
        </w:pict>
      </w:r>
      <w:r>
        <w:rPr>
          <w:noProof/>
          <w:lang w:eastAsia="zh-CN"/>
        </w:rPr>
        <w:drawing>
          <wp:inline distT="0" distB="0" distL="0" distR="0" wp14:anchorId="63760429" wp14:editId="2F1236E5">
            <wp:extent cx="2695575" cy="1833841"/>
            <wp:effectExtent l="0" t="0" r="0" b="0"/>
            <wp:docPr id="6" name="图片 6" descr="lu_n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_n100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9635" cy="1843406"/>
                    </a:xfrm>
                    <a:prstGeom prst="rect">
                      <a:avLst/>
                    </a:prstGeom>
                    <a:noFill/>
                    <a:ln>
                      <a:noFill/>
                    </a:ln>
                  </pic:spPr>
                </pic:pic>
              </a:graphicData>
            </a:graphic>
          </wp:inline>
        </w:drawing>
      </w:r>
    </w:p>
    <w:p w14:paraId="5158C5AA" w14:textId="5586BBCE" w:rsidR="006B2D55" w:rsidRPr="007C1B7E" w:rsidRDefault="00CC1E0D" w:rsidP="00CC1E0D">
      <w:pPr>
        <w:pStyle w:val="ad"/>
        <w:rPr>
          <w:rFonts w:eastAsiaTheme="minorEastAsia" w:cs="Times New Roman" w:hint="eastAsia"/>
          <w:sz w:val="23"/>
          <w:szCs w:val="23"/>
          <w:lang w:eastAsia="zh-CN"/>
        </w:rPr>
      </w:pPr>
      <w:r>
        <w:t xml:space="preserve">Figure </w:t>
      </w:r>
      <w:fldSimple w:instr=" SEQ Figure \* ARABIC ">
        <w:r w:rsidR="00042D71">
          <w:rPr>
            <w:noProof/>
          </w:rPr>
          <w:t>2</w:t>
        </w:r>
      </w:fldSimple>
      <w:r w:rsidR="007E44EA">
        <w:t xml:space="preserve">. Comparison between closed-form solution </w:t>
      </w:r>
      <m:oMath>
        <m:r>
          <w:rPr>
            <w:rFonts w:ascii="Cambria Math" w:hAnsi="Cambria Math" w:cs="Times New Roman"/>
            <w:szCs w:val="18"/>
          </w:rPr>
          <m:t>u</m:t>
        </m:r>
        <m:d>
          <m:dPr>
            <m:ctrlPr>
              <w:rPr>
                <w:rFonts w:ascii="Cambria Math" w:hAnsi="Cambria Math" w:cs="Times New Roman"/>
                <w:i/>
                <w:szCs w:val="18"/>
              </w:rPr>
            </m:ctrlPr>
          </m:dPr>
          <m:e>
            <m:r>
              <w:rPr>
                <w:rFonts w:ascii="Cambria Math" w:hAnsi="Cambria Math" w:cs="Times New Roman"/>
                <w:szCs w:val="18"/>
              </w:rPr>
              <m:t>i</m:t>
            </m:r>
          </m:e>
        </m:d>
      </m:oMath>
      <w:r w:rsidR="007E44EA">
        <w:rPr>
          <w:rFonts w:hint="eastAsia"/>
          <w:szCs w:val="18"/>
          <w:lang w:eastAsia="zh-CN"/>
        </w:rPr>
        <w:t xml:space="preserve"> </w:t>
      </w:r>
      <w:r w:rsidR="007E44EA">
        <w:t xml:space="preserve">and numerical </w:t>
      </w:r>
      <w:r w:rsidR="00583585">
        <w:t>solution</w:t>
      </w:r>
      <m:oMath>
        <m:r>
          <m:rPr>
            <m:sty m:val="p"/>
          </m:rPr>
          <w:rPr>
            <w:rFonts w:ascii="Cambria Math" w:hAnsi="Cambria Math"/>
          </w:rPr>
          <m:t xml:space="preserve"> </m:t>
        </m:r>
        <m:r>
          <w:rPr>
            <w:rFonts w:ascii="Cambria Math" w:hAnsi="Cambria Math" w:cs="Times New Roman"/>
            <w:szCs w:val="18"/>
          </w:rPr>
          <m:t>v</m:t>
        </m:r>
        <m:d>
          <m:dPr>
            <m:ctrlPr>
              <w:rPr>
                <w:rFonts w:ascii="Cambria Math" w:hAnsi="Cambria Math" w:cs="Times New Roman"/>
                <w:i/>
                <w:szCs w:val="18"/>
              </w:rPr>
            </m:ctrlPr>
          </m:dPr>
          <m:e>
            <m:r>
              <w:rPr>
                <w:rFonts w:ascii="Cambria Math" w:hAnsi="Cambria Math" w:cs="Times New Roman"/>
                <w:szCs w:val="18"/>
              </w:rPr>
              <m:t>i</m:t>
            </m:r>
          </m:e>
        </m:d>
      </m:oMath>
      <w:r w:rsidR="007C1B7E">
        <w:rPr>
          <w:rFonts w:cs="Times New Roman"/>
          <w:szCs w:val="18"/>
          <w:lang w:eastAsia="zh-CN"/>
        </w:rPr>
        <w:t>.</w:t>
      </w:r>
      <w:r w:rsidR="007C1B7E" w:rsidRPr="007C1B7E">
        <w:rPr>
          <w:rFonts w:cs="Times New Roman"/>
          <w:szCs w:val="18"/>
          <w:lang w:eastAsia="zh-CN"/>
        </w:rPr>
        <w:t xml:space="preserve"> </w:t>
      </w:r>
      <w:r w:rsidR="007C1B7E">
        <w:rPr>
          <w:rFonts w:cs="Times New Roman" w:hint="eastAsia"/>
          <w:szCs w:val="18"/>
          <w:lang w:eastAsia="zh-CN"/>
        </w:rPr>
        <w:t xml:space="preserve">The size of matrix is </w:t>
      </w:r>
      <m:oMath>
        <m:r>
          <w:rPr>
            <w:rFonts w:ascii="Cambria Math" w:hAnsi="Cambria Math" w:cs="Times New Roman"/>
            <w:szCs w:val="18"/>
          </w:rPr>
          <m:t>10</m:t>
        </m:r>
        <m:r>
          <w:rPr>
            <w:rFonts w:ascii="Cambria Math" w:hAnsi="Cambria Math" w:cs="Times New Roman"/>
            <w:szCs w:val="18"/>
          </w:rPr>
          <m:t>×</m:t>
        </m:r>
        <m:r>
          <w:rPr>
            <w:rFonts w:ascii="Cambria Math" w:hAnsi="Cambria Math" w:cs="Times New Roman"/>
            <w:szCs w:val="18"/>
          </w:rPr>
          <m:t>10</m:t>
        </m:r>
      </m:oMath>
      <w:r w:rsidR="007C1B7E">
        <w:rPr>
          <w:rFonts w:cs="Times New Roman" w:hint="eastAsia"/>
          <w:szCs w:val="18"/>
          <w:lang w:eastAsia="zh-CN"/>
        </w:rPr>
        <w:t xml:space="preserve"> </w:t>
      </w:r>
      <w:r w:rsidR="007C1B7E">
        <w:rPr>
          <w:rFonts w:cs="Times New Roman"/>
          <w:szCs w:val="18"/>
          <w:lang w:eastAsia="zh-CN"/>
        </w:rPr>
        <w:t xml:space="preserve">(a), </w:t>
      </w:r>
      <m:oMath>
        <m:r>
          <w:rPr>
            <w:rFonts w:ascii="Cambria Math" w:hAnsi="Cambria Math" w:cs="Times New Roman"/>
            <w:szCs w:val="18"/>
          </w:rPr>
          <m:t>10</m:t>
        </m:r>
        <m:r>
          <w:rPr>
            <w:rFonts w:ascii="Cambria Math" w:hAnsi="Cambria Math" w:cs="Times New Roman"/>
            <w:szCs w:val="18"/>
          </w:rPr>
          <m:t>0</m:t>
        </m:r>
        <m:r>
          <w:rPr>
            <w:rFonts w:ascii="Cambria Math" w:hAnsi="Cambria Math" w:cs="Times New Roman"/>
            <w:szCs w:val="18"/>
          </w:rPr>
          <m:t>×10</m:t>
        </m:r>
        <m:r>
          <w:rPr>
            <w:rFonts w:ascii="Cambria Math" w:hAnsi="Cambria Math" w:cs="Times New Roman"/>
            <w:szCs w:val="18"/>
          </w:rPr>
          <m:t>0</m:t>
        </m:r>
      </m:oMath>
      <w:r w:rsidR="007C1B7E">
        <w:rPr>
          <w:rFonts w:cs="Times New Roman" w:hint="eastAsia"/>
          <w:szCs w:val="18"/>
          <w:lang w:eastAsia="zh-CN"/>
        </w:rPr>
        <w:t xml:space="preserve"> </w:t>
      </w:r>
      <w:r w:rsidR="007C1B7E">
        <w:rPr>
          <w:rFonts w:cs="Times New Roman"/>
          <w:szCs w:val="18"/>
          <w:lang w:eastAsia="zh-CN"/>
        </w:rPr>
        <w:t>(b</w:t>
      </w:r>
      <w:r w:rsidR="007C1B7E">
        <w:rPr>
          <w:rFonts w:cs="Times New Roman"/>
          <w:szCs w:val="18"/>
          <w:lang w:eastAsia="zh-CN"/>
        </w:rPr>
        <w:t>)</w:t>
      </w:r>
      <w:r w:rsidR="007C1B7E">
        <w:rPr>
          <w:rFonts w:cs="Times New Roman"/>
          <w:szCs w:val="18"/>
          <w:lang w:eastAsia="zh-CN"/>
        </w:rPr>
        <w:t xml:space="preserve">, </w:t>
      </w:r>
      <m:oMath>
        <m:r>
          <w:rPr>
            <w:rFonts w:ascii="Cambria Math" w:hAnsi="Cambria Math" w:cs="Times New Roman"/>
            <w:szCs w:val="18"/>
          </w:rPr>
          <m:t>10</m:t>
        </m:r>
        <m:r>
          <w:rPr>
            <w:rFonts w:ascii="Cambria Math" w:hAnsi="Cambria Math" w:cs="Times New Roman"/>
            <w:szCs w:val="18"/>
          </w:rPr>
          <m:t>00</m:t>
        </m:r>
        <m:r>
          <w:rPr>
            <w:rFonts w:ascii="Cambria Math" w:hAnsi="Cambria Math" w:cs="Times New Roman"/>
            <w:szCs w:val="18"/>
          </w:rPr>
          <m:t>×10</m:t>
        </m:r>
        <m:r>
          <w:rPr>
            <w:rFonts w:ascii="Cambria Math" w:hAnsi="Cambria Math" w:cs="Times New Roman"/>
            <w:szCs w:val="18"/>
          </w:rPr>
          <m:t>00</m:t>
        </m:r>
      </m:oMath>
      <w:r w:rsidR="007C1B7E">
        <w:rPr>
          <w:rFonts w:cs="Times New Roman" w:hint="eastAsia"/>
          <w:szCs w:val="18"/>
          <w:lang w:eastAsia="zh-CN"/>
        </w:rPr>
        <w:t xml:space="preserve"> </w:t>
      </w:r>
      <w:r w:rsidR="007C1B7E">
        <w:rPr>
          <w:rFonts w:cs="Times New Roman"/>
          <w:szCs w:val="18"/>
          <w:lang w:eastAsia="zh-CN"/>
        </w:rPr>
        <w:t>(c</w:t>
      </w:r>
      <w:r w:rsidR="007C1B7E">
        <w:rPr>
          <w:rFonts w:cs="Times New Roman"/>
          <w:szCs w:val="18"/>
          <w:lang w:eastAsia="zh-CN"/>
        </w:rPr>
        <w:t>)</w:t>
      </w:r>
      <w:r w:rsidR="007C1B7E">
        <w:rPr>
          <w:rFonts w:cs="Times New Roman"/>
          <w:szCs w:val="18"/>
          <w:lang w:eastAsia="zh-CN"/>
        </w:rPr>
        <w:t>.</w:t>
      </w:r>
    </w:p>
    <w:p w14:paraId="40AD8749" w14:textId="77777777" w:rsidR="00BC1E13" w:rsidRDefault="00BC1E13" w:rsidP="00A64C23">
      <w:pPr>
        <w:jc w:val="both"/>
        <w:rPr>
          <w:rFonts w:ascii="Times New Roman" w:hAnsi="Times New Roman" w:cs="Times New Roman"/>
          <w:sz w:val="23"/>
          <w:szCs w:val="23"/>
        </w:rPr>
      </w:pPr>
    </w:p>
    <w:p w14:paraId="62E58F0B" w14:textId="504A0BF4" w:rsidR="0036130F" w:rsidRPr="0036130F" w:rsidRDefault="0036130F" w:rsidP="0036130F">
      <w:pPr>
        <w:pStyle w:val="3"/>
        <w:rPr>
          <w:rFonts w:ascii="Times New Roman" w:eastAsia="宋体" w:hAnsi="Times New Roman" w:cs="Times New Roman" w:hint="eastAsia"/>
          <w:sz w:val="21"/>
          <w:szCs w:val="21"/>
          <w:lang w:eastAsia="zh-CN"/>
        </w:rPr>
      </w:pPr>
      <w:r>
        <w:rPr>
          <w:rFonts w:ascii="Times New Roman" w:eastAsia="宋体" w:hAnsi="Times New Roman" w:cs="Times New Roman" w:hint="eastAsia"/>
          <w:sz w:val="21"/>
          <w:szCs w:val="21"/>
          <w:lang w:eastAsia="zh-CN"/>
        </w:rPr>
        <w:t>3</w:t>
      </w:r>
      <w:r>
        <w:rPr>
          <w:rFonts w:ascii="Times New Roman" w:eastAsia="宋体" w:hAnsi="Times New Roman" w:cs="Times New Roman"/>
          <w:sz w:val="21"/>
          <w:szCs w:val="21"/>
          <w:lang w:eastAsia="zh-CN"/>
        </w:rPr>
        <w:t>.2 FLOPS counting and CPU time comparison between</w:t>
      </w:r>
      <w:r w:rsidR="00384425">
        <w:rPr>
          <w:rFonts w:ascii="Times New Roman" w:eastAsia="宋体" w:hAnsi="Times New Roman" w:cs="Times New Roman"/>
          <w:sz w:val="21"/>
          <w:szCs w:val="21"/>
          <w:lang w:eastAsia="zh-CN"/>
        </w:rPr>
        <w:t xml:space="preserve"> </w:t>
      </w:r>
      <w:r w:rsidR="00384425" w:rsidRPr="00384425">
        <w:rPr>
          <w:rFonts w:ascii="Times New Roman" w:eastAsia="宋体" w:hAnsi="Times New Roman" w:cs="Times New Roman"/>
          <w:sz w:val="21"/>
          <w:szCs w:val="21"/>
          <w:lang w:eastAsia="zh-CN"/>
        </w:rPr>
        <w:t>optimized algorithm</w:t>
      </w:r>
      <w:r w:rsidR="00384425">
        <w:rPr>
          <w:rFonts w:ascii="Times New Roman" w:eastAsia="宋体" w:hAnsi="Times New Roman" w:cs="Times New Roman"/>
          <w:sz w:val="21"/>
          <w:szCs w:val="21"/>
          <w:lang w:eastAsia="zh-CN"/>
        </w:rPr>
        <w:t xml:space="preserve"> and</w:t>
      </w:r>
      <w:r w:rsidRPr="0036130F">
        <w:rPr>
          <w:rFonts w:ascii="Times New Roman" w:eastAsia="宋体" w:hAnsi="Times New Roman" w:cs="Times New Roman"/>
          <w:sz w:val="21"/>
          <w:szCs w:val="21"/>
          <w:lang w:eastAsia="zh-CN"/>
        </w:rPr>
        <w:t xml:space="preserve"> general algorithm</w:t>
      </w:r>
    </w:p>
    <w:p w14:paraId="1D91E5B7" w14:textId="77F87AD4" w:rsidR="00783B15" w:rsidRDefault="00783B15" w:rsidP="00783B15">
      <w:pPr>
        <w:jc w:val="both"/>
        <w:rPr>
          <w:rFonts w:ascii="Times New Roman" w:hAnsi="Times New Roman" w:cs="Times New Roman"/>
          <w:sz w:val="21"/>
          <w:szCs w:val="21"/>
        </w:rPr>
      </w:pPr>
      <w:r w:rsidRPr="009416B9">
        <w:rPr>
          <w:rFonts w:ascii="Times New Roman" w:hAnsi="Times New Roman" w:cs="Times New Roman"/>
          <w:sz w:val="21"/>
          <w:szCs w:val="21"/>
        </w:rPr>
        <w:t>As shown in Table 1, CPU time for optimized algorithm is much shorter than genera</w:t>
      </w:r>
      <w:r>
        <w:rPr>
          <w:rFonts w:ascii="Times New Roman" w:hAnsi="Times New Roman" w:cs="Times New Roman"/>
          <w:sz w:val="21"/>
          <w:szCs w:val="21"/>
        </w:rPr>
        <w:t>l algorithm (</w:t>
      </w:r>
      <w:r w:rsidR="00E81484">
        <w:rPr>
          <w:rFonts w:ascii="Times New Roman" w:hAnsi="Times New Roman" w:cs="Times New Roman"/>
          <w:sz w:val="21"/>
          <w:szCs w:val="21"/>
        </w:rPr>
        <w:t xml:space="preserve">LU decomposition), which means </w:t>
      </w:r>
      <w:r w:rsidR="00E81484" w:rsidRPr="00E81484">
        <w:rPr>
          <w:rFonts w:ascii="Times New Roman" w:hAnsi="Times New Roman" w:cs="Times New Roman"/>
          <w:sz w:val="21"/>
          <w:szCs w:val="21"/>
        </w:rPr>
        <w:t>Tri-diagonal Matrix Algorithm</w:t>
      </w:r>
      <w:r w:rsidR="00E81484">
        <w:rPr>
          <w:rFonts w:ascii="Times New Roman" w:hAnsi="Times New Roman" w:cs="Times New Roman"/>
          <w:sz w:val="21"/>
          <w:szCs w:val="21"/>
        </w:rPr>
        <w:t xml:space="preserve"> is a time saving method.</w:t>
      </w:r>
    </w:p>
    <w:p w14:paraId="2E73F73A" w14:textId="77777777" w:rsidR="00783B15" w:rsidRDefault="00783B15" w:rsidP="00783B15">
      <w:pPr>
        <w:jc w:val="both"/>
        <w:rPr>
          <w:rFonts w:ascii="Times New Roman" w:hAnsi="Times New Roman" w:cs="Times New Roman"/>
          <w:sz w:val="21"/>
          <w:szCs w:val="21"/>
        </w:rPr>
      </w:pPr>
    </w:p>
    <w:p w14:paraId="1E8E8BC1" w14:textId="6B2217FD" w:rsidR="00D16E35" w:rsidRPr="00392B67" w:rsidRDefault="00783B15" w:rsidP="00D16E35">
      <w:pPr>
        <w:jc w:val="both"/>
        <w:rPr>
          <w:rFonts w:ascii="Times New Roman" w:hAnsi="Times New Roman" w:cs="Times New Roman"/>
          <w:sz w:val="21"/>
          <w:szCs w:val="21"/>
        </w:rPr>
      </w:pPr>
      <w:r w:rsidRPr="009416B9">
        <w:rPr>
          <w:rFonts w:ascii="Times New Roman" w:hAnsi="Times New Roman" w:cs="Times New Roman"/>
          <w:sz w:val="21"/>
          <w:szCs w:val="21"/>
        </w:rPr>
        <w:t>The number of FLOPS needed in opt</w:t>
      </w:r>
      <w:r>
        <w:rPr>
          <w:rFonts w:ascii="Times New Roman" w:hAnsi="Times New Roman" w:cs="Times New Roman"/>
          <w:sz w:val="21"/>
          <w:szCs w:val="21"/>
        </w:rPr>
        <w:t xml:space="preserve">imized algorithm is given by </w:t>
      </w:r>
      <w:r>
        <w:rPr>
          <w:rFonts w:ascii="Times New Roman" w:eastAsia="宋体" w:hAnsi="Times New Roman" w:cs="Times New Roman"/>
          <w:sz w:val="21"/>
          <w:szCs w:val="21"/>
          <w:lang w:eastAsia="zh-CN"/>
        </w:rPr>
        <w:t>3</w:t>
      </w:r>
      <m:oMath>
        <m:r>
          <w:rPr>
            <w:rFonts w:ascii="Cambria Math" w:hAnsi="Cambria Math" w:cs="Times New Roman"/>
            <w:sz w:val="21"/>
            <w:szCs w:val="21"/>
          </w:rPr>
          <m:t>×</m:t>
        </m:r>
        <m:r>
          <w:rPr>
            <w:rFonts w:ascii="Cambria Math" w:hAnsi="Cambria Math" w:cs="Times New Roman"/>
            <w:sz w:val="21"/>
            <w:szCs w:val="21"/>
          </w:rPr>
          <m:t>(n-1)</m:t>
        </m:r>
      </m:oMath>
      <w:r>
        <w:rPr>
          <w:rFonts w:ascii="Times New Roman" w:eastAsia="宋体" w:hAnsi="Times New Roman" w:cs="Times New Roman"/>
          <w:sz w:val="21"/>
          <w:szCs w:val="21"/>
        </w:rPr>
        <w:t>,</w:t>
      </w:r>
      <w:r w:rsidR="002C4650">
        <w:rPr>
          <w:rFonts w:ascii="Times New Roman" w:eastAsia="宋体" w:hAnsi="Times New Roman" w:cs="Times New Roman"/>
          <w:sz w:val="21"/>
          <w:szCs w:val="21"/>
        </w:rPr>
        <w:t xml:space="preserve"> while for general algorithm is</w:t>
      </w:r>
      <w:r w:rsidRPr="00525E9A">
        <w:rPr>
          <w:rFonts w:ascii="Times New Roman" w:eastAsia="宋体" w:hAnsi="Times New Roman" w:cs="Times New Roman"/>
          <w:sz w:val="21"/>
          <w:szCs w:val="21"/>
          <w:lang w:eastAsia="zh-CN"/>
        </w:rPr>
        <w:t xml:space="preserve"> </w:t>
      </w:r>
      <m:oMath>
        <m:sSup>
          <m:sSupPr>
            <m:ctrlPr>
              <w:rPr>
                <w:rFonts w:ascii="Cambria Math" w:hAnsi="Cambria Math" w:cs="Times New Roman"/>
                <w:i/>
                <w:sz w:val="21"/>
                <w:szCs w:val="21"/>
              </w:rPr>
            </m:ctrlPr>
          </m:sSupPr>
          <m:e>
            <m:r>
              <w:rPr>
                <w:rFonts w:ascii="Cambria Math" w:hAnsi="Cambria Math" w:cs="Times New Roman"/>
                <w:sz w:val="21"/>
                <w:szCs w:val="21"/>
              </w:rPr>
              <m:t>n</m:t>
            </m:r>
          </m:e>
          <m:sup>
            <m:r>
              <w:rPr>
                <w:rFonts w:ascii="Cambria Math" w:hAnsi="Cambria Math" w:cs="Times New Roman"/>
                <w:sz w:val="21"/>
                <w:szCs w:val="21"/>
              </w:rPr>
              <m:t>3</m:t>
            </m:r>
          </m:sup>
        </m:sSup>
      </m:oMath>
      <w:r>
        <w:rPr>
          <w:rFonts w:ascii="Times New Roman" w:eastAsia="宋体" w:hAnsi="Times New Roman" w:cs="Times New Roman" w:hint="eastAsia"/>
          <w:sz w:val="21"/>
          <w:szCs w:val="21"/>
          <w:lang w:eastAsia="zh-CN"/>
        </w:rPr>
        <w:t>.</w:t>
      </w:r>
      <w:r w:rsidR="00D16E35" w:rsidRPr="006935CB">
        <w:rPr>
          <w:rFonts w:ascii="Times New Roman" w:hAnsi="Times New Roman" w:cs="Times New Roman"/>
          <w:sz w:val="24"/>
          <w:szCs w:val="24"/>
        </w:rPr>
        <w:t xml:space="preserve"> </w:t>
      </w:r>
      <w:r w:rsidR="00D16E35" w:rsidRPr="00D16E35">
        <w:rPr>
          <w:rFonts w:ascii="Times New Roman" w:hAnsi="Times New Roman" w:cs="Times New Roman"/>
          <w:sz w:val="21"/>
          <w:szCs w:val="21"/>
        </w:rPr>
        <w:t>Out of memory for LU decomposition</w:t>
      </w:r>
      <w:r w:rsidR="00392B67">
        <w:rPr>
          <w:rFonts w:ascii="Times New Roman" w:hAnsi="Times New Roman" w:cs="Times New Roman"/>
          <w:sz w:val="21"/>
          <w:szCs w:val="21"/>
        </w:rPr>
        <w:t>,</w:t>
      </w:r>
      <w:r w:rsidR="00D16E35" w:rsidRPr="00D16E35">
        <w:rPr>
          <w:rFonts w:ascii="Times New Roman" w:hAnsi="Times New Roman" w:cs="Times New Roman"/>
          <w:sz w:val="21"/>
          <w:szCs w:val="21"/>
        </w:rPr>
        <w:t xml:space="preserve"> when the matrix size is </w:t>
      </w:r>
      <m:oMath>
        <m:sSup>
          <m:sSupPr>
            <m:ctrlPr>
              <w:rPr>
                <w:rFonts w:ascii="Cambria Math" w:hAnsi="Cambria Math" w:cs="Times New Roman"/>
                <w:sz w:val="21"/>
                <w:szCs w:val="21"/>
              </w:rPr>
            </m:ctrlPr>
          </m:sSupPr>
          <m:e>
            <m:r>
              <m:rPr>
                <m:sty m:val="p"/>
              </m:rPr>
              <w:rPr>
                <w:rFonts w:ascii="Cambria Math" w:hAnsi="Cambria Math" w:cs="Times New Roman"/>
                <w:sz w:val="21"/>
                <w:szCs w:val="21"/>
              </w:rPr>
              <m:t>10</m:t>
            </m:r>
          </m:e>
          <m:sup>
            <m:r>
              <m:rPr>
                <m:sty m:val="p"/>
              </m:rPr>
              <w:rPr>
                <w:rFonts w:ascii="Cambria Math" w:hAnsi="Cambria Math" w:cs="Times New Roman"/>
                <w:sz w:val="21"/>
                <w:szCs w:val="21"/>
              </w:rPr>
              <m:t>5</m:t>
            </m:r>
          </m:sup>
        </m:sSup>
        <m:r>
          <m:rPr>
            <m:sty m:val="p"/>
          </m:rPr>
          <w:rPr>
            <w:rFonts w:ascii="Cambria Math" w:hAnsi="Cambria Math" w:cs="Times New Roman"/>
            <w:sz w:val="21"/>
            <w:szCs w:val="21"/>
          </w:rPr>
          <m:t>×</m:t>
        </m:r>
        <m:sSup>
          <m:sSupPr>
            <m:ctrlPr>
              <w:rPr>
                <w:rFonts w:ascii="Cambria Math" w:hAnsi="Cambria Math" w:cs="Times New Roman"/>
                <w:sz w:val="21"/>
                <w:szCs w:val="21"/>
              </w:rPr>
            </m:ctrlPr>
          </m:sSupPr>
          <m:e>
            <m:r>
              <m:rPr>
                <m:sty m:val="p"/>
              </m:rPr>
              <w:rPr>
                <w:rFonts w:ascii="Cambria Math" w:hAnsi="Cambria Math" w:cs="Times New Roman"/>
                <w:sz w:val="21"/>
                <w:szCs w:val="21"/>
              </w:rPr>
              <m:t>10</m:t>
            </m:r>
          </m:e>
          <m:sup>
            <m:r>
              <m:rPr>
                <m:sty m:val="p"/>
              </m:rPr>
              <w:rPr>
                <w:rFonts w:ascii="Cambria Math" w:hAnsi="Cambria Math" w:cs="Times New Roman"/>
                <w:sz w:val="21"/>
                <w:szCs w:val="21"/>
              </w:rPr>
              <m:t>5</m:t>
            </m:r>
          </m:sup>
        </m:sSup>
      </m:oMath>
      <w:r w:rsidR="00392B67">
        <w:rPr>
          <w:rFonts w:ascii="Times New Roman" w:eastAsia="宋体" w:hAnsi="Times New Roman" w:cs="Times New Roman" w:hint="eastAsia"/>
          <w:sz w:val="21"/>
          <w:szCs w:val="21"/>
          <w:lang w:eastAsia="zh-CN"/>
        </w:rPr>
        <w:t>,</w:t>
      </w:r>
      <w:r w:rsidR="00392B67" w:rsidRPr="00392B67">
        <w:rPr>
          <w:rFonts w:ascii="Times New Roman" w:hAnsi="Times New Roman" w:cs="Times New Roman"/>
          <w:sz w:val="21"/>
          <w:szCs w:val="21"/>
        </w:rPr>
        <w:t xml:space="preserve"> </w:t>
      </w:r>
      <w:r w:rsidR="00392B67">
        <w:rPr>
          <w:rFonts w:ascii="Times New Roman" w:hAnsi="Times New Roman" w:cs="Times New Roman"/>
          <w:sz w:val="21"/>
          <w:szCs w:val="21"/>
        </w:rPr>
        <w:t>shown in Figure 3</w:t>
      </w:r>
      <w:r w:rsidR="00D16E35" w:rsidRPr="00D16E35">
        <w:rPr>
          <w:rFonts w:ascii="Times New Roman" w:hAnsi="Times New Roman" w:cs="Times New Roman"/>
          <w:sz w:val="21"/>
          <w:szCs w:val="21"/>
        </w:rPr>
        <w:t>. In the case larger memory is available to use, the standard LU decomposition could be run, but with limited hardware, due to lack of memory, the operating system will kill the program. With LU decomposition, we could only get results until</w:t>
      </w:r>
      <w:r w:rsidR="00D16E35" w:rsidRPr="00D16E35">
        <w:rPr>
          <w:rFonts w:ascii="Times New Roman" w:hAnsi="Times New Roman" w:cs="Times New Roman"/>
          <w:i/>
          <w:sz w:val="21"/>
          <w:szCs w:val="21"/>
        </w:rPr>
        <w:t xml:space="preserve"> </w:t>
      </w:r>
      <m:oMath>
        <m:r>
          <w:rPr>
            <w:rFonts w:ascii="Cambria Math" w:hAnsi="Cambria Math" w:cs="Times New Roman"/>
            <w:sz w:val="21"/>
            <w:szCs w:val="21"/>
          </w:rPr>
          <m:t>n</m:t>
        </m:r>
        <m:r>
          <m:rPr>
            <m:sty m:val="p"/>
          </m:rPr>
          <w:rPr>
            <w:rFonts w:ascii="Cambria Math" w:hAnsi="Cambria Math" w:cs="Times New Roman"/>
            <w:sz w:val="21"/>
            <w:szCs w:val="21"/>
          </w:rPr>
          <m:t>=</m:t>
        </m:r>
        <m:sSup>
          <m:sSupPr>
            <m:ctrlPr>
              <w:rPr>
                <w:rFonts w:ascii="Cambria Math" w:hAnsi="Cambria Math" w:cs="Times New Roman"/>
                <w:sz w:val="21"/>
                <w:szCs w:val="21"/>
              </w:rPr>
            </m:ctrlPr>
          </m:sSupPr>
          <m:e>
            <m:r>
              <m:rPr>
                <m:sty m:val="p"/>
              </m:rPr>
              <w:rPr>
                <w:rFonts w:ascii="Cambria Math" w:hAnsi="Cambria Math" w:cs="Times New Roman"/>
                <w:sz w:val="21"/>
                <w:szCs w:val="21"/>
              </w:rPr>
              <m:t>10</m:t>
            </m:r>
          </m:e>
          <m:sup>
            <m:r>
              <m:rPr>
                <m:sty m:val="p"/>
              </m:rPr>
              <w:rPr>
                <w:rFonts w:ascii="Cambria Math" w:hAnsi="Cambria Math" w:cs="Times New Roman"/>
                <w:sz w:val="21"/>
                <w:szCs w:val="21"/>
              </w:rPr>
              <m:t>5</m:t>
            </m:r>
          </m:sup>
        </m:sSup>
      </m:oMath>
      <w:r w:rsidR="00D16E35" w:rsidRPr="00D16E35">
        <w:rPr>
          <w:rFonts w:ascii="Times New Roman" w:hAnsi="Times New Roman" w:cs="Times New Roman"/>
          <w:sz w:val="21"/>
          <w:szCs w:val="21"/>
        </w:rPr>
        <w:t>. This differs</w:t>
      </w:r>
      <w:r w:rsidR="00D16E35">
        <w:rPr>
          <w:rFonts w:ascii="Times New Roman" w:hAnsi="Times New Roman" w:cs="Times New Roman"/>
          <w:sz w:val="21"/>
          <w:szCs w:val="21"/>
        </w:rPr>
        <w:t xml:space="preserve"> according</w:t>
      </w:r>
      <w:r w:rsidR="00D16E35" w:rsidRPr="00D16E35">
        <w:rPr>
          <w:rFonts w:ascii="Times New Roman" w:hAnsi="Times New Roman" w:cs="Times New Roman"/>
          <w:sz w:val="21"/>
          <w:szCs w:val="21"/>
        </w:rPr>
        <w:t xml:space="preserve"> to the size of memory that is </w:t>
      </w:r>
      <w:r w:rsidR="00D16E35">
        <w:rPr>
          <w:rFonts w:ascii="Times New Roman" w:hAnsi="Times New Roman" w:cs="Times New Roman"/>
          <w:sz w:val="21"/>
          <w:szCs w:val="21"/>
        </w:rPr>
        <w:t>available</w:t>
      </w:r>
      <w:r w:rsidR="00D16E35" w:rsidRPr="00D16E35">
        <w:rPr>
          <w:rFonts w:ascii="Times New Roman" w:hAnsi="Times New Roman" w:cs="Times New Roman"/>
          <w:sz w:val="21"/>
          <w:szCs w:val="21"/>
        </w:rPr>
        <w:t xml:space="preserve"> for each computer.</w:t>
      </w:r>
    </w:p>
    <w:p w14:paraId="5C2BD3B5" w14:textId="694C7445" w:rsidR="00807C78" w:rsidRPr="00DE6F35" w:rsidRDefault="00807C78" w:rsidP="00A64C23">
      <w:pPr>
        <w:ind w:firstLine="800"/>
        <w:jc w:val="both"/>
        <w:rPr>
          <w:rFonts w:ascii="Times New Roman" w:hAnsi="Times New Roman" w:cs="Times New Roman"/>
          <w:sz w:val="18"/>
          <w:szCs w:val="18"/>
        </w:rPr>
      </w:pPr>
    </w:p>
    <w:p w14:paraId="47AF8E24" w14:textId="3DBF6672" w:rsidR="002A46FA" w:rsidRDefault="002A46FA" w:rsidP="002A46FA">
      <w:pPr>
        <w:pStyle w:val="ad"/>
        <w:keepNext/>
      </w:pPr>
      <w:r>
        <w:t xml:space="preserve">Table </w:t>
      </w:r>
      <w:fldSimple w:instr=" SEQ Table \* ARABIC ">
        <w:r w:rsidR="00042D71">
          <w:rPr>
            <w:noProof/>
          </w:rPr>
          <w:t>1</w:t>
        </w:r>
      </w:fldSimple>
      <w:r w:rsidRPr="00DE6F35">
        <w:rPr>
          <w:rFonts w:cs="Times New Roman"/>
          <w:szCs w:val="18"/>
        </w:rPr>
        <w:t xml:space="preserve">. FLOPS </w:t>
      </w:r>
      <w:r>
        <w:rPr>
          <w:rFonts w:cs="Times New Roman"/>
          <w:szCs w:val="18"/>
        </w:rPr>
        <w:t>counting</w:t>
      </w:r>
      <w:r>
        <w:rPr>
          <w:rFonts w:cs="Times New Roman"/>
          <w:szCs w:val="18"/>
        </w:rPr>
        <w:t xml:space="preserve"> </w:t>
      </w:r>
      <w:r w:rsidRPr="00DE6F35">
        <w:rPr>
          <w:rFonts w:cs="Times New Roman"/>
          <w:szCs w:val="18"/>
        </w:rPr>
        <w:t xml:space="preserve">and CPU time comparison between </w:t>
      </w:r>
      <w:r w:rsidR="0036130F">
        <w:rPr>
          <w:rFonts w:cs="Times New Roman"/>
          <w:szCs w:val="18"/>
        </w:rPr>
        <w:t>o</w:t>
      </w:r>
      <w:r w:rsidR="0036130F" w:rsidRPr="0036130F">
        <w:rPr>
          <w:rFonts w:cs="Times New Roman"/>
          <w:szCs w:val="18"/>
        </w:rPr>
        <w:t>ptimized algorithm</w:t>
      </w:r>
      <w:r w:rsidR="00384425">
        <w:rPr>
          <w:rFonts w:cs="Times New Roman"/>
          <w:szCs w:val="18"/>
        </w:rPr>
        <w:t xml:space="preserve"> and</w:t>
      </w:r>
      <w:r w:rsidRPr="00DE6F35">
        <w:rPr>
          <w:rFonts w:cs="Times New Roman"/>
          <w:szCs w:val="18"/>
        </w:rPr>
        <w:t xml:space="preserve"> general algorithm</w:t>
      </w:r>
      <w:r>
        <w:rPr>
          <w:rFonts w:cs="Times New Roman"/>
          <w:szCs w:val="18"/>
        </w:rPr>
        <w:t xml:space="preserve"> </w:t>
      </w:r>
      <w:r w:rsidRPr="00DE6F35">
        <w:rPr>
          <w:rFonts w:cs="Times New Roman"/>
          <w:szCs w:val="18"/>
        </w:rPr>
        <w:t>for specific tri-diagonal matrix</w:t>
      </w:r>
      <w:r w:rsidR="00740DF8">
        <w:rPr>
          <w:rFonts w:cs="Times New Roman"/>
          <w:szCs w:val="18"/>
        </w:rPr>
        <w:t>.</w:t>
      </w:r>
    </w:p>
    <w:tbl>
      <w:tblPr>
        <w:tblStyle w:val="a7"/>
        <w:tblW w:w="9464" w:type="dxa"/>
        <w:tblLayout w:type="fixed"/>
        <w:tblCellMar>
          <w:top w:w="57" w:type="dxa"/>
          <w:bottom w:w="57" w:type="dxa"/>
        </w:tblCellMar>
        <w:tblLook w:val="04A0" w:firstRow="1" w:lastRow="0" w:firstColumn="1" w:lastColumn="0" w:noHBand="0" w:noVBand="1"/>
      </w:tblPr>
      <w:tblGrid>
        <w:gridCol w:w="817"/>
        <w:gridCol w:w="1254"/>
        <w:gridCol w:w="1298"/>
        <w:gridCol w:w="1417"/>
        <w:gridCol w:w="1418"/>
        <w:gridCol w:w="1559"/>
        <w:gridCol w:w="850"/>
        <w:gridCol w:w="851"/>
      </w:tblGrid>
      <w:tr w:rsidR="00BC1E13" w:rsidRPr="00DE6F35" w14:paraId="1AA1D3BC" w14:textId="77777777" w:rsidTr="00796FFE">
        <w:tc>
          <w:tcPr>
            <w:tcW w:w="2071" w:type="dxa"/>
            <w:gridSpan w:val="2"/>
            <w:vAlign w:val="center"/>
          </w:tcPr>
          <w:p w14:paraId="1865BEF1" w14:textId="77777777" w:rsidR="00BC1E13" w:rsidRPr="002A46FA" w:rsidRDefault="00DE6F35" w:rsidP="00796FFE">
            <w:pPr>
              <w:jc w:val="center"/>
              <w:rPr>
                <w:i/>
                <w:sz w:val="18"/>
                <w:szCs w:val="18"/>
              </w:rPr>
            </w:pPr>
            <w:r w:rsidRPr="002A46FA">
              <w:rPr>
                <w:i/>
                <w:sz w:val="18"/>
                <w:szCs w:val="18"/>
              </w:rPr>
              <w:t>n</w:t>
            </w:r>
          </w:p>
        </w:tc>
        <w:tc>
          <w:tcPr>
            <w:tcW w:w="1298" w:type="dxa"/>
            <w:vAlign w:val="center"/>
          </w:tcPr>
          <w:p w14:paraId="125AE484" w14:textId="77777777" w:rsidR="00BC1E13" w:rsidRPr="00DE6F35" w:rsidRDefault="00BC1E13" w:rsidP="00796FFE">
            <w:pPr>
              <w:jc w:val="center"/>
              <w:rPr>
                <w:sz w:val="18"/>
                <w:szCs w:val="18"/>
              </w:rPr>
            </w:pPr>
            <w:r w:rsidRPr="00DE6F35">
              <w:rPr>
                <w:sz w:val="18"/>
                <w:szCs w:val="18"/>
              </w:rPr>
              <w:t>10</w:t>
            </w:r>
          </w:p>
        </w:tc>
        <w:tc>
          <w:tcPr>
            <w:tcW w:w="1417" w:type="dxa"/>
            <w:vAlign w:val="center"/>
          </w:tcPr>
          <w:p w14:paraId="43FD61F0" w14:textId="77777777" w:rsidR="00BC1E13" w:rsidRPr="00DE6F35" w:rsidRDefault="00BC1E13" w:rsidP="00796FFE">
            <w:pPr>
              <w:jc w:val="center"/>
              <w:rPr>
                <w:sz w:val="18"/>
                <w:szCs w:val="18"/>
              </w:rPr>
            </w:pPr>
            <w:r w:rsidRPr="00DE6F35">
              <w:rPr>
                <w:sz w:val="18"/>
                <w:szCs w:val="18"/>
              </w:rPr>
              <w:t>10</w:t>
            </w:r>
            <w:r w:rsidRPr="00DE6F35">
              <w:rPr>
                <w:sz w:val="18"/>
                <w:szCs w:val="18"/>
                <w:vertAlign w:val="superscript"/>
              </w:rPr>
              <w:t>2</w:t>
            </w:r>
          </w:p>
        </w:tc>
        <w:tc>
          <w:tcPr>
            <w:tcW w:w="1418" w:type="dxa"/>
            <w:vAlign w:val="center"/>
          </w:tcPr>
          <w:p w14:paraId="6AA300B0" w14:textId="77777777" w:rsidR="00BC1E13" w:rsidRPr="00DE6F35" w:rsidRDefault="00F23E3B" w:rsidP="00796FFE">
            <w:pPr>
              <w:jc w:val="center"/>
              <w:rPr>
                <w:sz w:val="18"/>
                <w:szCs w:val="18"/>
              </w:rPr>
            </w:pPr>
            <w:r w:rsidRPr="00DE6F35">
              <w:rPr>
                <w:sz w:val="18"/>
                <w:szCs w:val="18"/>
              </w:rPr>
              <w:t>10</w:t>
            </w:r>
            <w:r w:rsidRPr="00DE6F35">
              <w:rPr>
                <w:sz w:val="18"/>
                <w:szCs w:val="18"/>
                <w:vertAlign w:val="superscript"/>
              </w:rPr>
              <w:t>3</w:t>
            </w:r>
          </w:p>
        </w:tc>
        <w:tc>
          <w:tcPr>
            <w:tcW w:w="1559" w:type="dxa"/>
            <w:vAlign w:val="center"/>
          </w:tcPr>
          <w:p w14:paraId="0A5E4B3D" w14:textId="77777777" w:rsidR="00BC1E13" w:rsidRPr="00DE6F35" w:rsidRDefault="00F23E3B" w:rsidP="00796FFE">
            <w:pPr>
              <w:jc w:val="center"/>
              <w:rPr>
                <w:sz w:val="18"/>
                <w:szCs w:val="18"/>
                <w:vertAlign w:val="superscript"/>
              </w:rPr>
            </w:pPr>
            <w:r w:rsidRPr="00DE6F35">
              <w:rPr>
                <w:sz w:val="18"/>
                <w:szCs w:val="18"/>
              </w:rPr>
              <w:t>10</w:t>
            </w:r>
            <w:r w:rsidRPr="00DE6F35">
              <w:rPr>
                <w:sz w:val="18"/>
                <w:szCs w:val="18"/>
                <w:vertAlign w:val="superscript"/>
              </w:rPr>
              <w:t>4</w:t>
            </w:r>
          </w:p>
        </w:tc>
        <w:tc>
          <w:tcPr>
            <w:tcW w:w="850" w:type="dxa"/>
            <w:vAlign w:val="center"/>
          </w:tcPr>
          <w:p w14:paraId="5E791AD5" w14:textId="77777777" w:rsidR="00BC1E13" w:rsidRPr="00DE6F35" w:rsidRDefault="00F23E3B" w:rsidP="00796FFE">
            <w:pPr>
              <w:jc w:val="center"/>
              <w:rPr>
                <w:sz w:val="18"/>
                <w:szCs w:val="18"/>
              </w:rPr>
            </w:pPr>
            <w:r w:rsidRPr="00DE6F35">
              <w:rPr>
                <w:sz w:val="18"/>
                <w:szCs w:val="18"/>
              </w:rPr>
              <w:t>10</w:t>
            </w:r>
            <w:r w:rsidRPr="00DE6F35">
              <w:rPr>
                <w:sz w:val="18"/>
                <w:szCs w:val="18"/>
                <w:vertAlign w:val="superscript"/>
              </w:rPr>
              <w:t>5</w:t>
            </w:r>
          </w:p>
        </w:tc>
        <w:tc>
          <w:tcPr>
            <w:tcW w:w="851" w:type="dxa"/>
            <w:vAlign w:val="center"/>
          </w:tcPr>
          <w:p w14:paraId="670735A4" w14:textId="77777777" w:rsidR="00BC1E13" w:rsidRPr="00DE6F35" w:rsidRDefault="00BC1E13" w:rsidP="00796FFE">
            <w:pPr>
              <w:jc w:val="center"/>
              <w:rPr>
                <w:sz w:val="18"/>
                <w:szCs w:val="18"/>
              </w:rPr>
            </w:pPr>
            <w:r w:rsidRPr="00DE6F35">
              <w:rPr>
                <w:sz w:val="18"/>
                <w:szCs w:val="18"/>
              </w:rPr>
              <w:t>10</w:t>
            </w:r>
            <w:r w:rsidR="00F23E3B" w:rsidRPr="00DE6F35">
              <w:rPr>
                <w:sz w:val="18"/>
                <w:szCs w:val="18"/>
                <w:vertAlign w:val="superscript"/>
              </w:rPr>
              <w:t>6</w:t>
            </w:r>
          </w:p>
        </w:tc>
      </w:tr>
      <w:tr w:rsidR="00BC1E13" w:rsidRPr="00DE6F35" w14:paraId="15CDC530" w14:textId="77777777" w:rsidTr="00796FFE">
        <w:tc>
          <w:tcPr>
            <w:tcW w:w="2071" w:type="dxa"/>
            <w:gridSpan w:val="2"/>
            <w:vAlign w:val="center"/>
          </w:tcPr>
          <w:p w14:paraId="4D449023" w14:textId="1AABEE71" w:rsidR="00BC1E13" w:rsidRPr="00DE6F35" w:rsidRDefault="00BC1E13" w:rsidP="00796FFE">
            <w:pPr>
              <w:jc w:val="center"/>
              <w:rPr>
                <w:sz w:val="18"/>
                <w:szCs w:val="18"/>
              </w:rPr>
            </w:pPr>
            <w:r w:rsidRPr="00DE6F35">
              <w:rPr>
                <w:sz w:val="18"/>
                <w:szCs w:val="18"/>
              </w:rPr>
              <w:t>FLOPS for optimized algorithm</w:t>
            </w:r>
            <w:r w:rsidR="00796FFE">
              <w:rPr>
                <w:sz w:val="18"/>
                <w:szCs w:val="18"/>
              </w:rPr>
              <w:t xml:space="preserve"> (Tri-diagonal M</w:t>
            </w:r>
            <w:r w:rsidR="00796FFE" w:rsidRPr="00DE6F35">
              <w:rPr>
                <w:sz w:val="18"/>
                <w:szCs w:val="18"/>
              </w:rPr>
              <w:t>atrix</w:t>
            </w:r>
            <w:r w:rsidR="00796FFE">
              <w:rPr>
                <w:sz w:val="18"/>
                <w:szCs w:val="18"/>
              </w:rPr>
              <w:t xml:space="preserve"> Algorithm</w:t>
            </w:r>
            <w:r w:rsidR="00796FFE" w:rsidRPr="00DE6F35">
              <w:rPr>
                <w:sz w:val="18"/>
                <w:szCs w:val="18"/>
              </w:rPr>
              <w:t>)</w:t>
            </w:r>
          </w:p>
        </w:tc>
        <w:tc>
          <w:tcPr>
            <w:tcW w:w="1298" w:type="dxa"/>
            <w:vAlign w:val="center"/>
          </w:tcPr>
          <w:p w14:paraId="5A5A7B6F" w14:textId="77777777" w:rsidR="00BC1E13" w:rsidRPr="00DE6F35" w:rsidRDefault="00BC1E13" w:rsidP="00796FFE">
            <w:pPr>
              <w:jc w:val="center"/>
              <w:rPr>
                <w:sz w:val="18"/>
                <w:szCs w:val="18"/>
              </w:rPr>
            </w:pPr>
            <w:r w:rsidRPr="00DE6F35">
              <w:rPr>
                <w:sz w:val="18"/>
                <w:szCs w:val="18"/>
              </w:rPr>
              <w:t>27</w:t>
            </w:r>
          </w:p>
        </w:tc>
        <w:tc>
          <w:tcPr>
            <w:tcW w:w="1417" w:type="dxa"/>
            <w:vAlign w:val="center"/>
          </w:tcPr>
          <w:p w14:paraId="5C3E40AB" w14:textId="77777777" w:rsidR="00BC1E13" w:rsidRPr="00DE6F35" w:rsidRDefault="00BC1E13" w:rsidP="00796FFE">
            <w:pPr>
              <w:jc w:val="center"/>
              <w:rPr>
                <w:sz w:val="18"/>
                <w:szCs w:val="18"/>
              </w:rPr>
            </w:pPr>
            <w:r w:rsidRPr="00DE6F35">
              <w:rPr>
                <w:sz w:val="18"/>
                <w:szCs w:val="18"/>
              </w:rPr>
              <w:t>297</w:t>
            </w:r>
          </w:p>
        </w:tc>
        <w:tc>
          <w:tcPr>
            <w:tcW w:w="1418" w:type="dxa"/>
            <w:vAlign w:val="center"/>
          </w:tcPr>
          <w:p w14:paraId="5B43B6D0" w14:textId="77777777" w:rsidR="00BC1E13" w:rsidRPr="00DE6F35" w:rsidRDefault="00BC1E13" w:rsidP="00796FFE">
            <w:pPr>
              <w:jc w:val="center"/>
              <w:rPr>
                <w:sz w:val="18"/>
                <w:szCs w:val="18"/>
              </w:rPr>
            </w:pPr>
            <w:r w:rsidRPr="00DE6F35">
              <w:rPr>
                <w:sz w:val="18"/>
                <w:szCs w:val="18"/>
              </w:rPr>
              <w:t>2997</w:t>
            </w:r>
          </w:p>
        </w:tc>
        <w:tc>
          <w:tcPr>
            <w:tcW w:w="1559" w:type="dxa"/>
            <w:vAlign w:val="center"/>
          </w:tcPr>
          <w:p w14:paraId="4FC92978" w14:textId="77777777" w:rsidR="00BC1E13" w:rsidRPr="00DE6F35" w:rsidRDefault="00BC1E13" w:rsidP="00796FFE">
            <w:pPr>
              <w:jc w:val="center"/>
              <w:rPr>
                <w:sz w:val="18"/>
                <w:szCs w:val="18"/>
              </w:rPr>
            </w:pPr>
            <w:r w:rsidRPr="00DE6F35">
              <w:rPr>
                <w:sz w:val="18"/>
                <w:szCs w:val="18"/>
              </w:rPr>
              <w:t>29997</w:t>
            </w:r>
          </w:p>
        </w:tc>
        <w:tc>
          <w:tcPr>
            <w:tcW w:w="850" w:type="dxa"/>
            <w:vAlign w:val="center"/>
          </w:tcPr>
          <w:p w14:paraId="7348CD9D" w14:textId="77777777" w:rsidR="00BC1E13" w:rsidRPr="00DE6F35" w:rsidRDefault="00BC1E13" w:rsidP="00796FFE">
            <w:pPr>
              <w:jc w:val="center"/>
              <w:rPr>
                <w:sz w:val="18"/>
                <w:szCs w:val="18"/>
              </w:rPr>
            </w:pPr>
            <w:r w:rsidRPr="00DE6F35">
              <w:rPr>
                <w:sz w:val="18"/>
                <w:szCs w:val="18"/>
              </w:rPr>
              <w:t>..</w:t>
            </w:r>
          </w:p>
        </w:tc>
        <w:tc>
          <w:tcPr>
            <w:tcW w:w="851" w:type="dxa"/>
            <w:vAlign w:val="center"/>
          </w:tcPr>
          <w:p w14:paraId="4B04E4E3" w14:textId="77777777" w:rsidR="00BC1E13" w:rsidRPr="00DE6F35" w:rsidRDefault="00BC1E13" w:rsidP="00796FFE">
            <w:pPr>
              <w:jc w:val="center"/>
              <w:rPr>
                <w:sz w:val="18"/>
                <w:szCs w:val="18"/>
              </w:rPr>
            </w:pPr>
            <w:r w:rsidRPr="00DE6F35">
              <w:rPr>
                <w:sz w:val="18"/>
                <w:szCs w:val="18"/>
              </w:rPr>
              <w:t>...</w:t>
            </w:r>
          </w:p>
        </w:tc>
      </w:tr>
      <w:tr w:rsidR="00DC4F6B" w:rsidRPr="00DE6F35" w14:paraId="79F6C04F" w14:textId="77777777" w:rsidTr="00796FFE">
        <w:tc>
          <w:tcPr>
            <w:tcW w:w="2071" w:type="dxa"/>
            <w:gridSpan w:val="2"/>
            <w:vAlign w:val="center"/>
          </w:tcPr>
          <w:p w14:paraId="12128B6C" w14:textId="77777777" w:rsidR="00DC4F6B" w:rsidRPr="00DE6F35" w:rsidRDefault="00DC4F6B" w:rsidP="00796FFE">
            <w:pPr>
              <w:jc w:val="center"/>
              <w:rPr>
                <w:sz w:val="18"/>
                <w:szCs w:val="18"/>
              </w:rPr>
            </w:pPr>
            <w:r>
              <w:rPr>
                <w:sz w:val="18"/>
                <w:szCs w:val="18"/>
              </w:rPr>
              <w:t>FLOPS for general</w:t>
            </w:r>
            <w:r w:rsidRPr="00DE6F35">
              <w:rPr>
                <w:sz w:val="18"/>
                <w:szCs w:val="18"/>
              </w:rPr>
              <w:t xml:space="preserve"> algorithm</w:t>
            </w:r>
          </w:p>
        </w:tc>
        <w:tc>
          <w:tcPr>
            <w:tcW w:w="1298" w:type="dxa"/>
            <w:vAlign w:val="center"/>
          </w:tcPr>
          <w:p w14:paraId="6C7B5E90" w14:textId="77777777" w:rsidR="00DC4F6B" w:rsidRPr="00DE6F35" w:rsidRDefault="00DC4F6B" w:rsidP="00796FFE">
            <w:pPr>
              <w:jc w:val="center"/>
              <w:rPr>
                <w:sz w:val="18"/>
                <w:szCs w:val="18"/>
              </w:rPr>
            </w:pPr>
            <w:r w:rsidRPr="00DE6F35">
              <w:rPr>
                <w:sz w:val="18"/>
                <w:szCs w:val="18"/>
              </w:rPr>
              <w:t>10</w:t>
            </w:r>
            <w:r w:rsidRPr="00DE6F35">
              <w:rPr>
                <w:sz w:val="18"/>
                <w:szCs w:val="18"/>
                <w:vertAlign w:val="superscript"/>
              </w:rPr>
              <w:t>3</w:t>
            </w:r>
          </w:p>
        </w:tc>
        <w:tc>
          <w:tcPr>
            <w:tcW w:w="1417" w:type="dxa"/>
            <w:vAlign w:val="center"/>
          </w:tcPr>
          <w:p w14:paraId="53E79A38" w14:textId="77777777" w:rsidR="00DC4F6B" w:rsidRPr="00DE6F35" w:rsidRDefault="00DC4F6B" w:rsidP="00796FFE">
            <w:pPr>
              <w:jc w:val="center"/>
              <w:rPr>
                <w:sz w:val="18"/>
                <w:szCs w:val="18"/>
              </w:rPr>
            </w:pPr>
            <w:r w:rsidRPr="00DE6F35">
              <w:rPr>
                <w:sz w:val="18"/>
                <w:szCs w:val="18"/>
              </w:rPr>
              <w:t>10</w:t>
            </w:r>
            <w:r>
              <w:rPr>
                <w:sz w:val="18"/>
                <w:szCs w:val="18"/>
                <w:vertAlign w:val="superscript"/>
              </w:rPr>
              <w:t>6</w:t>
            </w:r>
          </w:p>
        </w:tc>
        <w:tc>
          <w:tcPr>
            <w:tcW w:w="1418" w:type="dxa"/>
            <w:vAlign w:val="center"/>
          </w:tcPr>
          <w:p w14:paraId="7714435D" w14:textId="77777777" w:rsidR="00DC4F6B" w:rsidRPr="00DE6F35" w:rsidRDefault="00DC4F6B" w:rsidP="00796FFE">
            <w:pPr>
              <w:jc w:val="center"/>
              <w:rPr>
                <w:sz w:val="18"/>
                <w:szCs w:val="18"/>
              </w:rPr>
            </w:pPr>
            <w:r w:rsidRPr="00DE6F35">
              <w:rPr>
                <w:sz w:val="18"/>
                <w:szCs w:val="18"/>
              </w:rPr>
              <w:t>10</w:t>
            </w:r>
            <w:r>
              <w:rPr>
                <w:sz w:val="18"/>
                <w:szCs w:val="18"/>
                <w:vertAlign w:val="superscript"/>
              </w:rPr>
              <w:t>9</w:t>
            </w:r>
          </w:p>
        </w:tc>
        <w:tc>
          <w:tcPr>
            <w:tcW w:w="1559" w:type="dxa"/>
            <w:vAlign w:val="center"/>
          </w:tcPr>
          <w:p w14:paraId="5F692BA3" w14:textId="77777777" w:rsidR="00DC4F6B" w:rsidRPr="00DE6F35" w:rsidRDefault="00DC4F6B" w:rsidP="00796FFE">
            <w:pPr>
              <w:jc w:val="center"/>
              <w:rPr>
                <w:sz w:val="18"/>
                <w:szCs w:val="18"/>
              </w:rPr>
            </w:pPr>
            <w:r>
              <w:rPr>
                <w:sz w:val="18"/>
                <w:szCs w:val="18"/>
              </w:rPr>
              <w:t>…</w:t>
            </w:r>
          </w:p>
        </w:tc>
        <w:tc>
          <w:tcPr>
            <w:tcW w:w="850" w:type="dxa"/>
            <w:vAlign w:val="center"/>
          </w:tcPr>
          <w:p w14:paraId="60BBF8EF" w14:textId="77777777" w:rsidR="00DC4F6B" w:rsidRPr="00DE6F35" w:rsidRDefault="00DC4F6B" w:rsidP="00796FFE">
            <w:pPr>
              <w:jc w:val="center"/>
              <w:rPr>
                <w:sz w:val="18"/>
                <w:szCs w:val="18"/>
              </w:rPr>
            </w:pPr>
            <w:r>
              <w:rPr>
                <w:sz w:val="18"/>
                <w:szCs w:val="18"/>
              </w:rPr>
              <w:t>…</w:t>
            </w:r>
          </w:p>
        </w:tc>
        <w:tc>
          <w:tcPr>
            <w:tcW w:w="851" w:type="dxa"/>
            <w:vAlign w:val="center"/>
          </w:tcPr>
          <w:p w14:paraId="2649D82B" w14:textId="77777777" w:rsidR="00DC4F6B" w:rsidRPr="00DE6F35" w:rsidRDefault="00DC4F6B" w:rsidP="00796FFE">
            <w:pPr>
              <w:jc w:val="center"/>
              <w:rPr>
                <w:sz w:val="18"/>
                <w:szCs w:val="18"/>
              </w:rPr>
            </w:pPr>
            <w:r>
              <w:rPr>
                <w:sz w:val="18"/>
                <w:szCs w:val="18"/>
              </w:rPr>
              <w:t>…</w:t>
            </w:r>
          </w:p>
        </w:tc>
      </w:tr>
      <w:tr w:rsidR="00BC1E13" w:rsidRPr="00DE6F35" w14:paraId="3E0EC5A7" w14:textId="77777777" w:rsidTr="00796FFE">
        <w:tc>
          <w:tcPr>
            <w:tcW w:w="817" w:type="dxa"/>
            <w:vMerge w:val="restart"/>
            <w:vAlign w:val="center"/>
          </w:tcPr>
          <w:p w14:paraId="0A3C9CF9" w14:textId="77777777" w:rsidR="00BC1E13" w:rsidRPr="00DE6F35" w:rsidRDefault="00BC1E13" w:rsidP="00796FFE">
            <w:pPr>
              <w:jc w:val="center"/>
              <w:rPr>
                <w:sz w:val="18"/>
                <w:szCs w:val="18"/>
              </w:rPr>
            </w:pPr>
            <w:r w:rsidRPr="00DE6F35">
              <w:rPr>
                <w:sz w:val="18"/>
                <w:szCs w:val="18"/>
              </w:rPr>
              <w:t>Time</w:t>
            </w:r>
          </w:p>
          <w:p w14:paraId="525EC31D" w14:textId="77777777" w:rsidR="00BC1E13" w:rsidRPr="00DE6F35" w:rsidRDefault="00BC1E13" w:rsidP="00796FFE">
            <w:pPr>
              <w:jc w:val="center"/>
              <w:rPr>
                <w:sz w:val="18"/>
                <w:szCs w:val="18"/>
              </w:rPr>
            </w:pPr>
            <w:r w:rsidRPr="00DE6F35">
              <w:rPr>
                <w:sz w:val="18"/>
                <w:szCs w:val="18"/>
              </w:rPr>
              <w:t>(s)</w:t>
            </w:r>
          </w:p>
        </w:tc>
        <w:tc>
          <w:tcPr>
            <w:tcW w:w="1254" w:type="dxa"/>
            <w:vAlign w:val="center"/>
          </w:tcPr>
          <w:p w14:paraId="18701464" w14:textId="77777777" w:rsidR="00BC1E13" w:rsidRPr="00DE6F35" w:rsidRDefault="00BC1E13" w:rsidP="00796FFE">
            <w:pPr>
              <w:jc w:val="center"/>
              <w:rPr>
                <w:sz w:val="18"/>
                <w:szCs w:val="18"/>
              </w:rPr>
            </w:pPr>
            <w:r w:rsidRPr="00DE6F35">
              <w:rPr>
                <w:sz w:val="18"/>
                <w:szCs w:val="18"/>
              </w:rPr>
              <w:t>Optimized algorithm</w:t>
            </w:r>
          </w:p>
          <w:p w14:paraId="1ECB068A" w14:textId="49A66450" w:rsidR="00BC1E13" w:rsidRPr="00DE6F35" w:rsidRDefault="00BC1E13" w:rsidP="00796FFE">
            <w:pPr>
              <w:jc w:val="center"/>
              <w:rPr>
                <w:sz w:val="18"/>
                <w:szCs w:val="18"/>
              </w:rPr>
            </w:pPr>
          </w:p>
        </w:tc>
        <w:tc>
          <w:tcPr>
            <w:tcW w:w="1298" w:type="dxa"/>
            <w:vAlign w:val="center"/>
          </w:tcPr>
          <w:p w14:paraId="6DC6972D" w14:textId="77777777" w:rsidR="00BC1E13" w:rsidRPr="00DE6F35" w:rsidRDefault="00BC1E13" w:rsidP="00796FFE">
            <w:pPr>
              <w:jc w:val="center"/>
              <w:rPr>
                <w:sz w:val="18"/>
                <w:szCs w:val="18"/>
              </w:rPr>
            </w:pPr>
            <w:r w:rsidRPr="00DE6F35">
              <w:rPr>
                <w:sz w:val="18"/>
                <w:szCs w:val="18"/>
              </w:rPr>
              <w:t>5.987e-06</w:t>
            </w:r>
          </w:p>
        </w:tc>
        <w:tc>
          <w:tcPr>
            <w:tcW w:w="1417" w:type="dxa"/>
            <w:vAlign w:val="center"/>
          </w:tcPr>
          <w:p w14:paraId="76A27847" w14:textId="77777777" w:rsidR="00BC1E13" w:rsidRPr="00DE6F35" w:rsidRDefault="00BC1E13" w:rsidP="00796FFE">
            <w:pPr>
              <w:jc w:val="center"/>
              <w:rPr>
                <w:sz w:val="18"/>
                <w:szCs w:val="18"/>
              </w:rPr>
            </w:pPr>
            <w:r w:rsidRPr="00DE6F35">
              <w:rPr>
                <w:sz w:val="18"/>
                <w:szCs w:val="18"/>
              </w:rPr>
              <w:t>1.3256e-05</w:t>
            </w:r>
          </w:p>
        </w:tc>
        <w:tc>
          <w:tcPr>
            <w:tcW w:w="1418" w:type="dxa"/>
            <w:vAlign w:val="center"/>
          </w:tcPr>
          <w:p w14:paraId="51ED4164" w14:textId="77777777" w:rsidR="00BC1E13" w:rsidRPr="00DE6F35" w:rsidRDefault="00BC1E13" w:rsidP="00796FFE">
            <w:pPr>
              <w:jc w:val="center"/>
              <w:rPr>
                <w:sz w:val="18"/>
                <w:szCs w:val="18"/>
              </w:rPr>
            </w:pPr>
            <w:r w:rsidRPr="00DE6F35">
              <w:rPr>
                <w:sz w:val="18"/>
                <w:szCs w:val="18"/>
              </w:rPr>
              <w:t>7.2268e-05</w:t>
            </w:r>
          </w:p>
        </w:tc>
        <w:tc>
          <w:tcPr>
            <w:tcW w:w="1559" w:type="dxa"/>
            <w:vAlign w:val="center"/>
          </w:tcPr>
          <w:p w14:paraId="15F26E13" w14:textId="77777777" w:rsidR="00BC1E13" w:rsidRPr="00DE6F35" w:rsidRDefault="00BC1E13" w:rsidP="00796FFE">
            <w:pPr>
              <w:jc w:val="center"/>
              <w:rPr>
                <w:sz w:val="18"/>
                <w:szCs w:val="18"/>
              </w:rPr>
            </w:pPr>
            <w:r w:rsidRPr="00DE6F35">
              <w:rPr>
                <w:sz w:val="18"/>
                <w:szCs w:val="18"/>
              </w:rPr>
              <w:t>0.00056138</w:t>
            </w:r>
          </w:p>
        </w:tc>
        <w:tc>
          <w:tcPr>
            <w:tcW w:w="850" w:type="dxa"/>
            <w:vAlign w:val="center"/>
          </w:tcPr>
          <w:p w14:paraId="10759317" w14:textId="77777777" w:rsidR="00BC1E13" w:rsidRPr="00DE6F35" w:rsidRDefault="00BC1E13" w:rsidP="00796FFE">
            <w:pPr>
              <w:jc w:val="center"/>
              <w:rPr>
                <w:sz w:val="18"/>
                <w:szCs w:val="18"/>
              </w:rPr>
            </w:pPr>
            <w:r w:rsidRPr="00DE6F35">
              <w:rPr>
                <w:sz w:val="18"/>
                <w:szCs w:val="18"/>
              </w:rPr>
              <w:t>/</w:t>
            </w:r>
          </w:p>
        </w:tc>
        <w:tc>
          <w:tcPr>
            <w:tcW w:w="851" w:type="dxa"/>
            <w:vAlign w:val="center"/>
          </w:tcPr>
          <w:p w14:paraId="09989813" w14:textId="77777777" w:rsidR="00BC1E13" w:rsidRPr="00DE6F35" w:rsidRDefault="00BC1E13" w:rsidP="00796FFE">
            <w:pPr>
              <w:jc w:val="center"/>
              <w:rPr>
                <w:sz w:val="18"/>
                <w:szCs w:val="18"/>
              </w:rPr>
            </w:pPr>
            <w:r w:rsidRPr="00DE6F35">
              <w:rPr>
                <w:sz w:val="18"/>
                <w:szCs w:val="18"/>
              </w:rPr>
              <w:t>/</w:t>
            </w:r>
          </w:p>
        </w:tc>
      </w:tr>
      <w:tr w:rsidR="00BC1E13" w:rsidRPr="006935CB" w14:paraId="12AB5247" w14:textId="77777777" w:rsidTr="00796FFE">
        <w:tc>
          <w:tcPr>
            <w:tcW w:w="817" w:type="dxa"/>
            <w:vMerge/>
            <w:vAlign w:val="center"/>
          </w:tcPr>
          <w:p w14:paraId="57C16CB6" w14:textId="77777777" w:rsidR="00BC1E13" w:rsidRPr="00FD192F" w:rsidRDefault="00BC1E13" w:rsidP="00796FFE">
            <w:pPr>
              <w:jc w:val="center"/>
              <w:rPr>
                <w:sz w:val="18"/>
                <w:szCs w:val="18"/>
              </w:rPr>
            </w:pPr>
          </w:p>
        </w:tc>
        <w:tc>
          <w:tcPr>
            <w:tcW w:w="1254" w:type="dxa"/>
            <w:vAlign w:val="center"/>
          </w:tcPr>
          <w:p w14:paraId="3274622D" w14:textId="33EE090B" w:rsidR="00BC1E13" w:rsidRPr="00FD192F" w:rsidRDefault="0036130F" w:rsidP="00796FFE">
            <w:pPr>
              <w:jc w:val="center"/>
              <w:rPr>
                <w:sz w:val="18"/>
                <w:szCs w:val="18"/>
              </w:rPr>
            </w:pPr>
            <w:r>
              <w:rPr>
                <w:sz w:val="18"/>
                <w:szCs w:val="18"/>
              </w:rPr>
              <w:t>G</w:t>
            </w:r>
            <w:r w:rsidR="00BC1E13" w:rsidRPr="00FD192F">
              <w:rPr>
                <w:sz w:val="18"/>
                <w:szCs w:val="18"/>
              </w:rPr>
              <w:t>eneral algorithm</w:t>
            </w:r>
          </w:p>
        </w:tc>
        <w:tc>
          <w:tcPr>
            <w:tcW w:w="1298" w:type="dxa"/>
            <w:vAlign w:val="center"/>
          </w:tcPr>
          <w:p w14:paraId="35E72CF1" w14:textId="77777777" w:rsidR="00BC1E13" w:rsidRPr="00FD192F" w:rsidRDefault="00BC1E13" w:rsidP="00796FFE">
            <w:pPr>
              <w:jc w:val="center"/>
              <w:rPr>
                <w:sz w:val="18"/>
                <w:szCs w:val="18"/>
              </w:rPr>
            </w:pPr>
            <w:r w:rsidRPr="00FD192F">
              <w:rPr>
                <w:sz w:val="18"/>
                <w:szCs w:val="18"/>
              </w:rPr>
              <w:t>0.00103399</w:t>
            </w:r>
          </w:p>
        </w:tc>
        <w:tc>
          <w:tcPr>
            <w:tcW w:w="1417" w:type="dxa"/>
            <w:vAlign w:val="center"/>
          </w:tcPr>
          <w:p w14:paraId="00B3F62B" w14:textId="77777777" w:rsidR="00BC1E13" w:rsidRPr="00FD192F" w:rsidRDefault="00BC1E13" w:rsidP="00796FFE">
            <w:pPr>
              <w:jc w:val="center"/>
              <w:rPr>
                <w:sz w:val="18"/>
                <w:szCs w:val="18"/>
              </w:rPr>
            </w:pPr>
            <w:r w:rsidRPr="00FD192F">
              <w:rPr>
                <w:sz w:val="18"/>
                <w:szCs w:val="18"/>
              </w:rPr>
              <w:t>0.0021548</w:t>
            </w:r>
          </w:p>
        </w:tc>
        <w:tc>
          <w:tcPr>
            <w:tcW w:w="1418" w:type="dxa"/>
            <w:vAlign w:val="center"/>
          </w:tcPr>
          <w:p w14:paraId="12F77038" w14:textId="77777777" w:rsidR="00BC1E13" w:rsidRPr="00FD192F" w:rsidRDefault="00BC1E13" w:rsidP="00796FFE">
            <w:pPr>
              <w:jc w:val="center"/>
              <w:rPr>
                <w:sz w:val="18"/>
                <w:szCs w:val="18"/>
              </w:rPr>
            </w:pPr>
            <w:r w:rsidRPr="00FD192F">
              <w:rPr>
                <w:sz w:val="18"/>
                <w:szCs w:val="18"/>
              </w:rPr>
              <w:t>0.133163</w:t>
            </w:r>
          </w:p>
        </w:tc>
        <w:tc>
          <w:tcPr>
            <w:tcW w:w="1559" w:type="dxa"/>
            <w:vAlign w:val="center"/>
          </w:tcPr>
          <w:p w14:paraId="3998C859" w14:textId="77777777" w:rsidR="00BC1E13" w:rsidRPr="00FD192F" w:rsidRDefault="00BC1E13" w:rsidP="00796FFE">
            <w:pPr>
              <w:jc w:val="center"/>
              <w:rPr>
                <w:sz w:val="18"/>
                <w:szCs w:val="18"/>
              </w:rPr>
            </w:pPr>
            <w:r w:rsidRPr="00FD192F">
              <w:rPr>
                <w:sz w:val="18"/>
                <w:szCs w:val="18"/>
              </w:rPr>
              <w:t>13.4013</w:t>
            </w:r>
          </w:p>
        </w:tc>
        <w:tc>
          <w:tcPr>
            <w:tcW w:w="850" w:type="dxa"/>
            <w:vAlign w:val="center"/>
          </w:tcPr>
          <w:p w14:paraId="354ABF8F" w14:textId="77777777" w:rsidR="00BC1E13" w:rsidRPr="00FD192F" w:rsidRDefault="00BC1E13" w:rsidP="00796FFE">
            <w:pPr>
              <w:jc w:val="center"/>
              <w:rPr>
                <w:sz w:val="18"/>
                <w:szCs w:val="18"/>
              </w:rPr>
            </w:pPr>
            <w:r w:rsidRPr="00FD192F">
              <w:rPr>
                <w:sz w:val="18"/>
                <w:szCs w:val="18"/>
              </w:rPr>
              <w:t>/</w:t>
            </w:r>
          </w:p>
        </w:tc>
        <w:tc>
          <w:tcPr>
            <w:tcW w:w="851" w:type="dxa"/>
            <w:vAlign w:val="center"/>
          </w:tcPr>
          <w:p w14:paraId="0FA39C2E" w14:textId="77777777" w:rsidR="00BC1E13" w:rsidRPr="00FD192F" w:rsidRDefault="00BC1E13" w:rsidP="00796FFE">
            <w:pPr>
              <w:jc w:val="center"/>
              <w:rPr>
                <w:sz w:val="18"/>
                <w:szCs w:val="18"/>
              </w:rPr>
            </w:pPr>
            <w:r w:rsidRPr="00FD192F">
              <w:rPr>
                <w:sz w:val="18"/>
                <w:szCs w:val="18"/>
              </w:rPr>
              <w:t>/</w:t>
            </w:r>
          </w:p>
        </w:tc>
      </w:tr>
    </w:tbl>
    <w:p w14:paraId="51801ECC" w14:textId="77777777" w:rsidR="00046CCD" w:rsidRPr="006935CB" w:rsidRDefault="00046CCD" w:rsidP="00A64C23">
      <w:pPr>
        <w:jc w:val="both"/>
        <w:rPr>
          <w:rFonts w:ascii="Times New Roman" w:hAnsi="Times New Roman" w:cs="Times New Roman"/>
          <w:sz w:val="23"/>
          <w:szCs w:val="23"/>
        </w:rPr>
      </w:pPr>
    </w:p>
    <w:p w14:paraId="748FC5A7" w14:textId="77777777" w:rsidR="007050F1" w:rsidRDefault="00BC1E13" w:rsidP="006766EB">
      <w:pPr>
        <w:pStyle w:val="ad"/>
      </w:pPr>
      <w:r w:rsidRPr="006935CB">
        <w:rPr>
          <w:noProof/>
          <w:lang w:eastAsia="zh-CN"/>
        </w:rPr>
        <w:drawing>
          <wp:inline distT="0" distB="0" distL="0" distR="0" wp14:anchorId="21C9ABFB" wp14:editId="50D78D2E">
            <wp:extent cx="5274310" cy="97472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rcRect b="34820"/>
                    <a:stretch>
                      <a:fillRect/>
                    </a:stretch>
                  </pic:blipFill>
                  <pic:spPr>
                    <a:xfrm>
                      <a:off x="0" y="0"/>
                      <a:ext cx="5274310" cy="974725"/>
                    </a:xfrm>
                    <a:prstGeom prst="rect">
                      <a:avLst/>
                    </a:prstGeom>
                  </pic:spPr>
                </pic:pic>
              </a:graphicData>
            </a:graphic>
          </wp:inline>
        </w:drawing>
      </w:r>
    </w:p>
    <w:p w14:paraId="3B2A4A02" w14:textId="353C1862" w:rsidR="008877FC" w:rsidRPr="007050F1" w:rsidRDefault="007050F1" w:rsidP="007050F1">
      <w:pPr>
        <w:pStyle w:val="ad"/>
        <w:rPr>
          <w:rFonts w:cs="Times New Roman"/>
          <w:sz w:val="23"/>
          <w:szCs w:val="23"/>
        </w:rPr>
      </w:pPr>
      <w:r>
        <w:t xml:space="preserve">Figure </w:t>
      </w:r>
      <w:fldSimple w:instr=" SEQ Figure \* ARABIC ">
        <w:r w:rsidR="00042D71">
          <w:rPr>
            <w:noProof/>
          </w:rPr>
          <w:t>3</w:t>
        </w:r>
      </w:fldSimple>
      <w:r>
        <w:t xml:space="preserve">. </w:t>
      </w:r>
      <w:r w:rsidRPr="007050F1">
        <w:t>LU decomposition stops working due to lack of memory when n≥105.</w:t>
      </w:r>
    </w:p>
    <w:p w14:paraId="1FB677DB" w14:textId="35B2DC11" w:rsidR="00046CCD" w:rsidRPr="007050F1" w:rsidRDefault="00046CCD" w:rsidP="00A64C23">
      <w:pPr>
        <w:jc w:val="both"/>
        <w:rPr>
          <w:rFonts w:ascii="Times New Roman" w:hAnsi="Times New Roman" w:cs="Times New Roman" w:hint="eastAsia"/>
          <w:sz w:val="18"/>
          <w:szCs w:val="18"/>
        </w:rPr>
      </w:pPr>
    </w:p>
    <w:p w14:paraId="20AC1AA2" w14:textId="7538F139" w:rsidR="001A2BAB" w:rsidRPr="002260CB" w:rsidRDefault="001A2BAB" w:rsidP="001A2BAB">
      <w:pPr>
        <w:pStyle w:val="3"/>
        <w:rPr>
          <w:rFonts w:ascii="Times New Roman" w:eastAsia="宋体" w:hAnsi="Times New Roman" w:cs="Times New Roman" w:hint="eastAsia"/>
          <w:sz w:val="21"/>
          <w:szCs w:val="21"/>
          <w:lang w:eastAsia="zh-CN"/>
        </w:rPr>
      </w:pPr>
      <w:r>
        <w:rPr>
          <w:rFonts w:ascii="Times New Roman" w:eastAsia="宋体" w:hAnsi="Times New Roman" w:cs="Times New Roman" w:hint="eastAsia"/>
          <w:sz w:val="21"/>
          <w:szCs w:val="21"/>
          <w:lang w:eastAsia="zh-CN"/>
        </w:rPr>
        <w:t>3</w:t>
      </w:r>
      <w:r>
        <w:rPr>
          <w:rFonts w:ascii="Times New Roman" w:eastAsia="宋体" w:hAnsi="Times New Roman" w:cs="Times New Roman"/>
          <w:sz w:val="21"/>
          <w:szCs w:val="21"/>
          <w:lang w:eastAsia="zh-CN"/>
        </w:rPr>
        <w:t>.3</w:t>
      </w:r>
      <w:r>
        <w:rPr>
          <w:rFonts w:ascii="Times New Roman" w:eastAsia="宋体" w:hAnsi="Times New Roman" w:cs="Times New Roman"/>
          <w:sz w:val="21"/>
          <w:szCs w:val="21"/>
          <w:lang w:eastAsia="zh-CN"/>
        </w:rPr>
        <w:t xml:space="preserve"> </w:t>
      </w:r>
      <w:r>
        <w:rPr>
          <w:rFonts w:ascii="Times New Roman" w:eastAsia="宋体" w:hAnsi="Times New Roman" w:cs="Times New Roman"/>
          <w:sz w:val="21"/>
          <w:szCs w:val="21"/>
          <w:lang w:eastAsia="zh-CN"/>
        </w:rPr>
        <w:t>Relative error computing</w:t>
      </w:r>
    </w:p>
    <w:p w14:paraId="52404B42" w14:textId="1384B8C9" w:rsidR="00BC1E13" w:rsidRPr="00742708" w:rsidRDefault="00742708" w:rsidP="00A64C23">
      <w:pPr>
        <w:jc w:val="both"/>
        <w:rPr>
          <w:rFonts w:ascii="Times New Roman" w:hAnsi="Times New Roman" w:cs="Times New Roman"/>
          <w:sz w:val="21"/>
          <w:szCs w:val="21"/>
        </w:rPr>
      </w:pPr>
      <w:r w:rsidRPr="00742708">
        <w:rPr>
          <w:rFonts w:ascii="Times New Roman" w:hAnsi="Times New Roman" w:cs="Times New Roman" w:hint="cs"/>
          <w:sz w:val="21"/>
          <w:szCs w:val="21"/>
        </w:rPr>
        <w:t>The relative error between closed-form</w:t>
      </w:r>
      <w:r w:rsidRPr="00742708">
        <w:rPr>
          <w:rFonts w:ascii="Times New Roman" w:hAnsi="Times New Roman" w:cs="Times New Roman"/>
          <w:sz w:val="21"/>
          <w:szCs w:val="21"/>
        </w:rPr>
        <w:t xml:space="preserve"> solution</w:t>
      </w:r>
      <w:r w:rsidRPr="00742708">
        <w:rPr>
          <w:rFonts w:ascii="Times New Roman" w:hAnsi="Times New Roman" w:cs="Times New Roman" w:hint="cs"/>
          <w:sz w:val="21"/>
          <w:szCs w:val="21"/>
        </w:rPr>
        <w:t xml:space="preserve"> and numerical </w:t>
      </w:r>
      <w:r w:rsidRPr="00742708">
        <w:rPr>
          <w:rFonts w:ascii="Times New Roman" w:hAnsi="Times New Roman" w:cs="Times New Roman"/>
          <w:sz w:val="21"/>
          <w:szCs w:val="21"/>
        </w:rPr>
        <w:t>solution is calculated as</w:t>
      </w:r>
    </w:p>
    <w:p w14:paraId="3694A302" w14:textId="77777777" w:rsidR="00742708" w:rsidRPr="00742708" w:rsidRDefault="00742708" w:rsidP="00A64C23">
      <w:pPr>
        <w:jc w:val="both"/>
        <w:rPr>
          <w:rFonts w:ascii="Times New Roman" w:hAnsi="Times New Roman" w:cs="Times New Roman" w:hint="eastAsia"/>
          <w:sz w:val="21"/>
          <w:szCs w:val="21"/>
        </w:rPr>
      </w:pPr>
    </w:p>
    <w:p w14:paraId="0793FEC4" w14:textId="311230F5" w:rsidR="00BC1E13" w:rsidRDefault="00712494" w:rsidP="00742708">
      <w:pPr>
        <w:wordWrap w:val="0"/>
        <w:jc w:val="right"/>
        <w:rPr>
          <w:rFonts w:ascii="Times New Roman" w:eastAsia="宋体" w:hAnsi="Times New Roman" w:cs="Times New Roman"/>
          <w:sz w:val="21"/>
          <w:szCs w:val="21"/>
          <w:lang w:eastAsia="zh-CN"/>
        </w:rPr>
      </w:pPr>
      <m:oMath>
        <m:sSub>
          <m:sSubPr>
            <m:ctrlPr>
              <w:rPr>
                <w:rFonts w:ascii="Cambria Math" w:hAnsi="Cambria Math" w:cs="Times New Roman"/>
                <w:i/>
                <w:sz w:val="21"/>
                <w:szCs w:val="21"/>
              </w:rPr>
            </m:ctrlPr>
          </m:sSubPr>
          <m:e>
            <m:r>
              <w:rPr>
                <w:rFonts w:ascii="Cambria Math" w:hAnsi="Cambria Math" w:cs="Times New Roman"/>
                <w:sz w:val="21"/>
                <w:szCs w:val="21"/>
              </w:rPr>
              <m:t>ε</m:t>
            </m:r>
          </m:e>
          <m:sub>
            <m:r>
              <w:rPr>
                <w:rFonts w:ascii="Cambria Math" w:hAnsi="Cambria Math" w:cs="Times New Roman"/>
                <w:sz w:val="21"/>
                <w:szCs w:val="21"/>
              </w:rPr>
              <m:t>i</m:t>
            </m:r>
          </m:sub>
        </m:sSub>
        <m:r>
          <m:rPr>
            <m:sty m:val="p"/>
          </m:rPr>
          <w:rPr>
            <w:rFonts w:ascii="Cambria Math" w:hAnsi="Cambria Math" w:cs="Times New Roman"/>
            <w:sz w:val="21"/>
            <w:szCs w:val="21"/>
          </w:rPr>
          <m:t>=</m:t>
        </m:r>
        <m:func>
          <m:funcPr>
            <m:ctrlPr>
              <w:rPr>
                <w:rFonts w:ascii="Cambria Math" w:hAnsi="Cambria Math" w:cs="Times New Roman"/>
                <w:sz w:val="21"/>
                <w:szCs w:val="21"/>
              </w:rPr>
            </m:ctrlPr>
          </m:funcPr>
          <m:fName>
            <m:sSub>
              <m:sSubPr>
                <m:ctrlPr>
                  <w:rPr>
                    <w:rFonts w:ascii="Cambria Math" w:hAnsi="Cambria Math" w:cs="Times New Roman"/>
                    <w:sz w:val="21"/>
                    <w:szCs w:val="21"/>
                  </w:rPr>
                </m:ctrlPr>
              </m:sSubPr>
              <m:e>
                <m:r>
                  <w:rPr>
                    <w:rFonts w:ascii="Cambria Math" w:hAnsi="Cambria Math" w:cs="Times New Roman"/>
                    <w:sz w:val="21"/>
                    <w:szCs w:val="21"/>
                  </w:rPr>
                  <m:t>log</m:t>
                </m:r>
              </m:e>
              <m:sub>
                <m:r>
                  <m:rPr>
                    <m:sty m:val="p"/>
                  </m:rPr>
                  <w:rPr>
                    <w:rFonts w:ascii="Cambria Math" w:hAnsi="Cambria Math" w:cs="Times New Roman"/>
                    <w:sz w:val="21"/>
                    <w:szCs w:val="21"/>
                  </w:rPr>
                  <m:t>10</m:t>
                </m:r>
              </m:sub>
            </m:sSub>
          </m:fName>
          <m:e>
            <m:d>
              <m:dPr>
                <m:ctrlPr>
                  <w:rPr>
                    <w:rFonts w:ascii="Cambria Math" w:hAnsi="Cambria Math" w:cs="Times New Roman"/>
                    <w:sz w:val="21"/>
                    <w:szCs w:val="21"/>
                  </w:rPr>
                </m:ctrlPr>
              </m:dPr>
              <m:e>
                <m:r>
                  <m:rPr>
                    <m:sty m:val="p"/>
                  </m:rPr>
                  <w:rPr>
                    <w:rFonts w:ascii="Cambria Math" w:hAnsi="Cambria Math" w:cs="Times New Roman"/>
                    <w:sz w:val="21"/>
                    <w:szCs w:val="21"/>
                  </w:rPr>
                  <m:t>|</m:t>
                </m:r>
                <m:f>
                  <m:fPr>
                    <m:ctrlPr>
                      <w:rPr>
                        <w:rFonts w:ascii="Cambria Math" w:hAnsi="Cambria Math" w:cs="Times New Roman"/>
                        <w:i/>
                        <w:sz w:val="21"/>
                        <w:szCs w:val="21"/>
                      </w:rPr>
                    </m:ctrlPr>
                  </m:fPr>
                  <m:num>
                    <m:sSub>
                      <m:sSubPr>
                        <m:ctrlPr>
                          <w:rPr>
                            <w:rFonts w:ascii="Cambria Math" w:hAnsi="Cambria Math" w:cs="Times New Roman"/>
                            <w:i/>
                            <w:sz w:val="21"/>
                            <w:szCs w:val="21"/>
                          </w:rPr>
                        </m:ctrlPr>
                      </m:sSubPr>
                      <m:e>
                        <m:r>
                          <w:rPr>
                            <w:rFonts w:ascii="Cambria Math" w:hAnsi="Cambria Math" w:cs="Times New Roman"/>
                            <w:sz w:val="21"/>
                            <w:szCs w:val="21"/>
                          </w:rPr>
                          <m:t>v</m:t>
                        </m:r>
                      </m:e>
                      <m:sub>
                        <m:r>
                          <w:rPr>
                            <w:rFonts w:ascii="Cambria Math" w:hAnsi="Cambria Math" w:cs="Times New Roman"/>
                            <w:sz w:val="21"/>
                            <w:szCs w:val="21"/>
                          </w:rPr>
                          <m:t>i-</m:t>
                        </m:r>
                      </m:sub>
                    </m:sSub>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num>
                  <m:den>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den>
                </m:f>
                <m:r>
                  <m:rPr>
                    <m:sty m:val="p"/>
                  </m:rPr>
                  <w:rPr>
                    <w:rFonts w:ascii="Cambria Math" w:hAnsi="Cambria Math" w:cs="Times New Roman"/>
                    <w:sz w:val="21"/>
                    <w:szCs w:val="21"/>
                  </w:rPr>
                  <m:t>|</m:t>
                </m:r>
              </m:e>
            </m:d>
          </m:e>
        </m:func>
      </m:oMath>
      <w:r w:rsidR="00742708">
        <w:rPr>
          <w:rFonts w:ascii="Times New Roman" w:eastAsia="宋体" w:hAnsi="Times New Roman" w:cs="Times New Roman"/>
          <w:sz w:val="21"/>
          <w:szCs w:val="21"/>
          <w:lang w:eastAsia="zh-CN"/>
        </w:rPr>
        <w:t xml:space="preserve">.                                </w:t>
      </w:r>
      <w:r w:rsidR="00742708">
        <w:rPr>
          <w:rFonts w:ascii="Times New Roman" w:eastAsia="宋体" w:hAnsi="Times New Roman" w:cs="Times New Roman" w:hint="eastAsia"/>
          <w:sz w:val="21"/>
          <w:szCs w:val="21"/>
          <w:lang w:eastAsia="zh-CN"/>
        </w:rPr>
        <w:t xml:space="preserve"> </w:t>
      </w:r>
      <w:r w:rsidR="00742708">
        <w:rPr>
          <w:rFonts w:ascii="Times New Roman" w:eastAsia="宋体" w:hAnsi="Times New Roman" w:cs="Times New Roman"/>
          <w:sz w:val="21"/>
          <w:szCs w:val="21"/>
          <w:lang w:eastAsia="zh-CN"/>
        </w:rPr>
        <w:t>(7)</w:t>
      </w:r>
    </w:p>
    <w:p w14:paraId="27605B20" w14:textId="77777777" w:rsidR="00742708" w:rsidRPr="00742708" w:rsidRDefault="00742708" w:rsidP="008962B6">
      <w:pPr>
        <w:jc w:val="both"/>
        <w:rPr>
          <w:rFonts w:ascii="Times New Roman" w:eastAsia="宋体" w:hAnsi="Times New Roman" w:cs="Times New Roman" w:hint="eastAsia"/>
          <w:sz w:val="21"/>
          <w:szCs w:val="21"/>
          <w:lang w:eastAsia="zh-CN"/>
        </w:rPr>
      </w:pPr>
    </w:p>
    <w:p w14:paraId="54FBADA1" w14:textId="36B7BAF6" w:rsidR="00742708" w:rsidRDefault="00BC1E13" w:rsidP="008962B6">
      <w:pPr>
        <w:jc w:val="both"/>
        <w:rPr>
          <w:rFonts w:ascii="Times New Roman" w:hAnsi="Times New Roman" w:cs="Times New Roman"/>
          <w:sz w:val="21"/>
          <w:szCs w:val="21"/>
        </w:rPr>
      </w:pPr>
      <w:r w:rsidRPr="00742708">
        <w:rPr>
          <w:rFonts w:ascii="Times New Roman" w:hAnsi="Times New Roman" w:cs="Times New Roman"/>
          <w:sz w:val="21"/>
          <w:szCs w:val="21"/>
        </w:rPr>
        <w:t xml:space="preserve">For each step </w:t>
      </w:r>
      <w:r w:rsidR="00AA16AB" w:rsidRPr="00742708">
        <w:rPr>
          <w:rFonts w:ascii="Times New Roman" w:hAnsi="Times New Roman" w:cs="Times New Roman"/>
          <w:sz w:val="21"/>
          <w:szCs w:val="21"/>
        </w:rPr>
        <w:t>length,</w:t>
      </w:r>
      <w:r w:rsidRPr="00742708">
        <w:rPr>
          <w:rFonts w:ascii="Times New Roman" w:hAnsi="Times New Roman" w:cs="Times New Roman"/>
          <w:sz w:val="21"/>
          <w:szCs w:val="21"/>
        </w:rPr>
        <w:t xml:space="preserve"> the max value of the relative error</w:t>
      </w:r>
      <w:r w:rsidR="00742708">
        <w:rPr>
          <w:rFonts w:ascii="Times New Roman" w:hAnsi="Times New Roman" w:cs="Times New Roman"/>
          <w:sz w:val="21"/>
          <w:szCs w:val="21"/>
        </w:rPr>
        <w:t xml:space="preserve"> is extracted</w:t>
      </w:r>
      <w:r w:rsidR="008962B6">
        <w:rPr>
          <w:rFonts w:ascii="Times New Roman" w:hAnsi="Times New Roman" w:cs="Times New Roman"/>
          <w:sz w:val="21"/>
          <w:szCs w:val="21"/>
        </w:rPr>
        <w:t xml:space="preserve"> and</w:t>
      </w:r>
      <w:r w:rsidR="00742708">
        <w:rPr>
          <w:rFonts w:ascii="Times New Roman" w:hAnsi="Times New Roman" w:cs="Times New Roman"/>
          <w:sz w:val="21"/>
          <w:szCs w:val="21"/>
        </w:rPr>
        <w:t xml:space="preserve"> displayed in Table 2</w:t>
      </w:r>
      <w:r w:rsidRPr="00742708">
        <w:rPr>
          <w:rFonts w:ascii="Times New Roman" w:hAnsi="Times New Roman" w:cs="Times New Roman"/>
          <w:sz w:val="21"/>
          <w:szCs w:val="21"/>
        </w:rPr>
        <w:t xml:space="preserve">. </w:t>
      </w:r>
      <w:r w:rsidR="00742708" w:rsidRPr="00742708">
        <w:rPr>
          <w:rFonts w:ascii="Times New Roman" w:hAnsi="Times New Roman" w:cs="Times New Roman"/>
          <w:sz w:val="21"/>
          <w:szCs w:val="21"/>
        </w:rPr>
        <w:t xml:space="preserve">The max relative error decreases with the increasing of </w:t>
      </w:r>
      <w:r w:rsidR="00742708" w:rsidRPr="008962B6">
        <w:rPr>
          <w:rFonts w:ascii="Times New Roman" w:hAnsi="Times New Roman" w:cs="Times New Roman"/>
          <w:i/>
          <w:sz w:val="21"/>
          <w:szCs w:val="21"/>
        </w:rPr>
        <w:t>n</w:t>
      </w:r>
      <w:r w:rsidR="00742708" w:rsidRPr="00742708">
        <w:rPr>
          <w:rFonts w:ascii="Times New Roman" w:hAnsi="Times New Roman" w:cs="Times New Roman"/>
          <w:sz w:val="21"/>
          <w:szCs w:val="21"/>
        </w:rPr>
        <w:t xml:space="preserve"> until 10</w:t>
      </w:r>
      <w:r w:rsidR="00742708" w:rsidRPr="00742708">
        <w:rPr>
          <w:rFonts w:ascii="Times New Roman" w:hAnsi="Times New Roman" w:cs="Times New Roman"/>
          <w:sz w:val="21"/>
          <w:szCs w:val="21"/>
          <w:vertAlign w:val="superscript"/>
        </w:rPr>
        <w:t>5</w:t>
      </w:r>
      <w:r w:rsidR="00742708" w:rsidRPr="00742708">
        <w:rPr>
          <w:rFonts w:ascii="Times New Roman" w:hAnsi="Times New Roman" w:cs="Times New Roman"/>
          <w:sz w:val="21"/>
          <w:szCs w:val="21"/>
        </w:rPr>
        <w:t>.</w:t>
      </w:r>
      <w:r w:rsidR="00B87C87">
        <w:rPr>
          <w:rFonts w:ascii="Times New Roman" w:hAnsi="Times New Roman" w:cs="Times New Roman"/>
          <w:sz w:val="21"/>
          <w:szCs w:val="21"/>
        </w:rPr>
        <w:t xml:space="preserve"> W</w:t>
      </w:r>
      <w:r w:rsidR="00742708" w:rsidRPr="00742708">
        <w:rPr>
          <w:rFonts w:ascii="Times New Roman" w:hAnsi="Times New Roman" w:cs="Times New Roman"/>
          <w:sz w:val="21"/>
          <w:szCs w:val="21"/>
        </w:rPr>
        <w:t xml:space="preserve">hen </w:t>
      </w:r>
      <w:r w:rsidR="00742708" w:rsidRPr="00B87C87">
        <w:rPr>
          <w:rFonts w:ascii="Times New Roman" w:hAnsi="Times New Roman" w:cs="Times New Roman"/>
          <w:i/>
          <w:sz w:val="21"/>
          <w:szCs w:val="21"/>
        </w:rPr>
        <w:t>n</w:t>
      </w:r>
      <w:r w:rsidR="00742708" w:rsidRPr="00742708">
        <w:rPr>
          <w:rFonts w:ascii="Times New Roman" w:hAnsi="Times New Roman" w:cs="Times New Roman"/>
          <w:sz w:val="21"/>
          <w:szCs w:val="21"/>
        </w:rPr>
        <w:t xml:space="preserve"> is larger than 10</w:t>
      </w:r>
      <w:r w:rsidR="00742708" w:rsidRPr="00742708">
        <w:rPr>
          <w:rFonts w:ascii="Times New Roman" w:hAnsi="Times New Roman" w:cs="Times New Roman"/>
          <w:sz w:val="21"/>
          <w:szCs w:val="21"/>
          <w:vertAlign w:val="superscript"/>
        </w:rPr>
        <w:t>5</w:t>
      </w:r>
      <w:r w:rsidR="00742708" w:rsidRPr="00742708">
        <w:rPr>
          <w:rFonts w:ascii="Times New Roman" w:hAnsi="Times New Roman" w:cs="Times New Roman"/>
          <w:sz w:val="21"/>
          <w:szCs w:val="21"/>
        </w:rPr>
        <w:t>, the relative error begins to increase</w:t>
      </w:r>
      <w:r w:rsidR="000970FF">
        <w:rPr>
          <w:rFonts w:ascii="Times New Roman" w:hAnsi="Times New Roman" w:cs="Times New Roman"/>
          <w:sz w:val="21"/>
          <w:szCs w:val="21"/>
        </w:rPr>
        <w:t xml:space="preserve"> </w:t>
      </w:r>
      <w:r w:rsidR="00742708" w:rsidRPr="00742708">
        <w:rPr>
          <w:rFonts w:ascii="Times New Roman" w:hAnsi="Times New Roman" w:cs="Times New Roman"/>
          <w:sz w:val="21"/>
          <w:szCs w:val="21"/>
        </w:rPr>
        <w:t xml:space="preserve">(the larger the error, the </w:t>
      </w:r>
      <m:oMath>
        <m:sSub>
          <m:sSubPr>
            <m:ctrlPr>
              <w:rPr>
                <w:rFonts w:ascii="Cambria Math" w:hAnsi="Cambria Math" w:cs="Times New Roman"/>
                <w:sz w:val="21"/>
                <w:szCs w:val="21"/>
                <w:lang w:val="nb-NO"/>
              </w:rPr>
            </m:ctrlPr>
          </m:sSubPr>
          <m:e>
            <m:r>
              <w:rPr>
                <w:rFonts w:ascii="Cambria Math" w:hAnsi="Cambria Math" w:cs="Times New Roman"/>
                <w:sz w:val="21"/>
                <w:szCs w:val="21"/>
                <w:lang w:val="nb-NO"/>
              </w:rPr>
              <m:t>ε</m:t>
            </m:r>
          </m:e>
          <m:sub>
            <m:r>
              <w:rPr>
                <w:rFonts w:ascii="Cambria Math" w:hAnsi="Cambria Math" w:cs="Times New Roman"/>
                <w:sz w:val="21"/>
                <w:szCs w:val="21"/>
                <w:lang w:val="nb-NO"/>
              </w:rPr>
              <m:t>max</m:t>
            </m:r>
          </m:sub>
        </m:sSub>
      </m:oMath>
      <w:r w:rsidR="00742708" w:rsidRPr="00742708">
        <w:rPr>
          <w:rFonts w:ascii="Times New Roman" w:hAnsi="Times New Roman" w:cs="Times New Roman"/>
          <w:sz w:val="21"/>
          <w:szCs w:val="21"/>
        </w:rPr>
        <w:t xml:space="preserve"> becomes smaller because of the operation </w:t>
      </w:r>
      <m:oMath>
        <m:sSub>
          <m:sSubPr>
            <m:ctrlPr>
              <w:rPr>
                <w:rFonts w:ascii="Cambria Math" w:hAnsi="Cambria Math" w:cs="Times New Roman"/>
                <w:sz w:val="21"/>
                <w:szCs w:val="21"/>
              </w:rPr>
            </m:ctrlPr>
          </m:sSubPr>
          <m:e>
            <m:r>
              <m:rPr>
                <m:sty m:val="p"/>
              </m:rPr>
              <w:rPr>
                <w:rFonts w:ascii="Cambria Math" w:hAnsi="Cambria Math" w:cs="Times New Roman"/>
                <w:sz w:val="21"/>
                <w:szCs w:val="21"/>
              </w:rPr>
              <m:t>ε</m:t>
            </m:r>
          </m:e>
          <m:sub>
            <m:r>
              <m:rPr>
                <m:sty m:val="p"/>
              </m:rPr>
              <w:rPr>
                <w:rFonts w:ascii="Cambria Math" w:hAnsi="Cambria Math" w:cs="Times New Roman"/>
                <w:sz w:val="21"/>
                <w:szCs w:val="21"/>
              </w:rPr>
              <m:t>i</m:t>
            </m:r>
          </m:sub>
        </m:sSub>
        <m:r>
          <m:rPr>
            <m:sty m:val="p"/>
          </m:rPr>
          <w:rPr>
            <w:rFonts w:ascii="Cambria Math" w:hAnsi="Cambria Math" w:cs="Times New Roman"/>
            <w:sz w:val="21"/>
            <w:szCs w:val="21"/>
          </w:rPr>
          <m:t>=</m:t>
        </m:r>
        <m:func>
          <m:funcPr>
            <m:ctrlPr>
              <w:rPr>
                <w:rFonts w:ascii="Cambria Math" w:hAnsi="Cambria Math" w:cs="Times New Roman"/>
                <w:sz w:val="21"/>
                <w:szCs w:val="21"/>
              </w:rPr>
            </m:ctrlPr>
          </m:funcPr>
          <m:fName>
            <m:sSub>
              <m:sSubPr>
                <m:ctrlPr>
                  <w:rPr>
                    <w:rFonts w:ascii="Cambria Math" w:hAnsi="Cambria Math" w:cs="Times New Roman"/>
                    <w:sz w:val="21"/>
                    <w:szCs w:val="21"/>
                  </w:rPr>
                </m:ctrlPr>
              </m:sSubPr>
              <m:e>
                <m:r>
                  <m:rPr>
                    <m:sty m:val="p"/>
                  </m:rPr>
                  <w:rPr>
                    <w:rFonts w:ascii="Cambria Math" w:hAnsi="Cambria Math" w:cs="Times New Roman"/>
                    <w:sz w:val="21"/>
                    <w:szCs w:val="21"/>
                  </w:rPr>
                  <m:t>log</m:t>
                </m:r>
              </m:e>
              <m:sub>
                <m:r>
                  <m:rPr>
                    <m:sty m:val="p"/>
                  </m:rPr>
                  <w:rPr>
                    <w:rFonts w:ascii="Cambria Math" w:hAnsi="Cambria Math" w:cs="Times New Roman"/>
                    <w:sz w:val="21"/>
                    <w:szCs w:val="21"/>
                  </w:rPr>
                  <m:t>10</m:t>
                </m:r>
              </m:sub>
            </m:sSub>
          </m:fName>
          <m:e>
            <m:d>
              <m:dPr>
                <m:ctrlPr>
                  <w:rPr>
                    <w:rFonts w:ascii="Cambria Math" w:hAnsi="Cambria Math" w:cs="Times New Roman"/>
                    <w:sz w:val="21"/>
                    <w:szCs w:val="21"/>
                  </w:rPr>
                </m:ctrlPr>
              </m:dPr>
              <m:e>
                <m:r>
                  <m:rPr>
                    <m:sty m:val="p"/>
                  </m:rPr>
                  <w:rPr>
                    <w:rFonts w:ascii="Cambria Math" w:hAnsi="Cambria Math" w:cs="Times New Roman"/>
                    <w:sz w:val="21"/>
                    <w:szCs w:val="21"/>
                  </w:rPr>
                  <m:t>|</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m:t>
                        </m:r>
                      </m:sub>
                    </m:sSub>
                    <m:sSub>
                      <m:sSubPr>
                        <m:ctrlPr>
                          <w:rPr>
                            <w:rFonts w:ascii="Cambria Math" w:hAnsi="Cambria Math" w:cs="Times New Roman"/>
                            <w:sz w:val="21"/>
                            <w:szCs w:val="21"/>
                          </w:rPr>
                        </m:ctrlPr>
                      </m:sSubPr>
                      <m:e>
                        <m:r>
                          <m:rPr>
                            <m:sty m:val="p"/>
                          </m:rPr>
                          <w:rPr>
                            <w:rFonts w:ascii="Cambria Math" w:hAnsi="Cambria Math" w:cs="Times New Roman"/>
                            <w:sz w:val="21"/>
                            <w:szCs w:val="21"/>
                          </w:rPr>
                          <m:t>u</m:t>
                        </m:r>
                      </m:e>
                      <m:sub>
                        <m:r>
                          <m:rPr>
                            <m:sty m:val="p"/>
                          </m:rPr>
                          <w:rPr>
                            <w:rFonts w:ascii="Cambria Math" w:hAnsi="Cambria Math" w:cs="Times New Roman"/>
                            <w:sz w:val="21"/>
                            <w:szCs w:val="21"/>
                          </w:rPr>
                          <m:t>i</m:t>
                        </m:r>
                      </m:sub>
                    </m:sSub>
                  </m:num>
                  <m:den>
                    <m:sSub>
                      <m:sSubPr>
                        <m:ctrlPr>
                          <w:rPr>
                            <w:rFonts w:ascii="Cambria Math" w:hAnsi="Cambria Math" w:cs="Times New Roman"/>
                            <w:sz w:val="21"/>
                            <w:szCs w:val="21"/>
                          </w:rPr>
                        </m:ctrlPr>
                      </m:sSubPr>
                      <m:e>
                        <m:r>
                          <m:rPr>
                            <m:sty m:val="p"/>
                          </m:rPr>
                          <w:rPr>
                            <w:rFonts w:ascii="Cambria Math" w:hAnsi="Cambria Math" w:cs="Times New Roman"/>
                            <w:sz w:val="21"/>
                            <w:szCs w:val="21"/>
                          </w:rPr>
                          <m:t>u</m:t>
                        </m:r>
                      </m:e>
                      <m:sub>
                        <m:r>
                          <m:rPr>
                            <m:sty m:val="p"/>
                          </m:rPr>
                          <w:rPr>
                            <w:rFonts w:ascii="Cambria Math" w:hAnsi="Cambria Math" w:cs="Times New Roman"/>
                            <w:sz w:val="21"/>
                            <w:szCs w:val="21"/>
                          </w:rPr>
                          <m:t>i</m:t>
                        </m:r>
                      </m:sub>
                    </m:sSub>
                  </m:den>
                </m:f>
                <m:r>
                  <m:rPr>
                    <m:sty m:val="p"/>
                  </m:rPr>
                  <w:rPr>
                    <w:rFonts w:ascii="Cambria Math" w:hAnsi="Cambria Math" w:cs="Times New Roman"/>
                    <w:sz w:val="21"/>
                    <w:szCs w:val="21"/>
                  </w:rPr>
                  <m:t>|</m:t>
                </m:r>
              </m:e>
            </m:d>
          </m:e>
        </m:func>
      </m:oMath>
      <w:r w:rsidR="00742708" w:rsidRPr="00742708">
        <w:rPr>
          <w:rFonts w:ascii="Times New Roman" w:eastAsia="宋体" w:hAnsi="Times New Roman" w:cs="Times New Roman"/>
          <w:sz w:val="21"/>
          <w:szCs w:val="21"/>
          <w:lang w:eastAsia="zh-CN"/>
        </w:rPr>
        <w:t xml:space="preserve"> </w:t>
      </w:r>
      <w:r w:rsidR="00742708" w:rsidRPr="00742708">
        <w:rPr>
          <w:rFonts w:ascii="Times New Roman" w:hAnsi="Times New Roman" w:cs="Times New Roman"/>
          <w:sz w:val="21"/>
          <w:szCs w:val="21"/>
        </w:rPr>
        <w:t xml:space="preserve">). </w:t>
      </w:r>
    </w:p>
    <w:p w14:paraId="3BBF2080" w14:textId="77777777" w:rsidR="000970FF" w:rsidRDefault="000970FF" w:rsidP="000970FF">
      <w:pPr>
        <w:jc w:val="both"/>
        <w:rPr>
          <w:rFonts w:ascii="Times New Roman" w:hAnsi="Times New Roman" w:cs="Times New Roman"/>
          <w:sz w:val="21"/>
          <w:szCs w:val="21"/>
        </w:rPr>
      </w:pPr>
    </w:p>
    <w:p w14:paraId="5640E130" w14:textId="4CB05614" w:rsidR="00742708" w:rsidRPr="00742708" w:rsidRDefault="000970FF" w:rsidP="000970FF">
      <w:pPr>
        <w:jc w:val="both"/>
        <w:rPr>
          <w:rFonts w:ascii="Times New Roman" w:hAnsi="Times New Roman" w:cs="Times New Roman"/>
          <w:sz w:val="21"/>
          <w:szCs w:val="21"/>
        </w:rPr>
      </w:pPr>
      <w:r>
        <w:rPr>
          <w:rFonts w:ascii="Times New Roman" w:hAnsi="Times New Roman" w:cs="Times New Roman"/>
          <w:sz w:val="21"/>
          <w:szCs w:val="21"/>
        </w:rPr>
        <w:t>The program fails to</w:t>
      </w:r>
      <w:r w:rsidR="00742708" w:rsidRPr="00742708">
        <w:rPr>
          <w:rFonts w:ascii="Times New Roman" w:hAnsi="Times New Roman" w:cs="Times New Roman"/>
          <w:sz w:val="21"/>
          <w:szCs w:val="21"/>
        </w:rPr>
        <w:t xml:space="preserve"> make a file of</w:t>
      </w:r>
      <w:r>
        <w:rPr>
          <w:rFonts w:ascii="Times New Roman" w:hAnsi="Times New Roman" w:cs="Times New Roman"/>
          <w:sz w:val="21"/>
          <w:szCs w:val="21"/>
        </w:rPr>
        <w:t xml:space="preserve"> relative</w:t>
      </w:r>
      <w:r w:rsidR="00742708" w:rsidRPr="00742708">
        <w:rPr>
          <w:rFonts w:ascii="Times New Roman" w:hAnsi="Times New Roman" w:cs="Times New Roman"/>
          <w:sz w:val="21"/>
          <w:szCs w:val="21"/>
        </w:rPr>
        <w:t xml:space="preserve"> errors when n is 1000 or larger due to assertion error</w:t>
      </w:r>
      <w:r w:rsidR="00082771">
        <w:rPr>
          <w:rFonts w:ascii="Times New Roman" w:hAnsi="Times New Roman" w:cs="Times New Roman"/>
          <w:sz w:val="21"/>
          <w:szCs w:val="21"/>
        </w:rPr>
        <w:t xml:space="preserve"> (Figure 4)</w:t>
      </w:r>
      <w:r w:rsidR="00742708" w:rsidRPr="00742708">
        <w:rPr>
          <w:rFonts w:ascii="Times New Roman" w:hAnsi="Times New Roman" w:cs="Times New Roman"/>
          <w:sz w:val="21"/>
          <w:szCs w:val="21"/>
        </w:rPr>
        <w:t>.</w:t>
      </w:r>
    </w:p>
    <w:p w14:paraId="1B9798F5" w14:textId="56D8A16B" w:rsidR="00BC1E13" w:rsidRPr="00FD192F" w:rsidRDefault="00BC1E13" w:rsidP="00A64C23">
      <w:pPr>
        <w:jc w:val="both"/>
        <w:rPr>
          <w:rFonts w:ascii="Times New Roman" w:hAnsi="Times New Roman" w:cs="Times New Roman" w:hint="eastAsia"/>
          <w:sz w:val="18"/>
          <w:szCs w:val="18"/>
        </w:rPr>
      </w:pPr>
    </w:p>
    <w:p w14:paraId="60C57708" w14:textId="0293782B" w:rsidR="00742708" w:rsidRDefault="00742708" w:rsidP="00742708">
      <w:pPr>
        <w:pStyle w:val="ad"/>
        <w:keepNext/>
      </w:pPr>
      <w:r>
        <w:t xml:space="preserve">Table </w:t>
      </w:r>
      <w:fldSimple w:instr=" SEQ Table \* ARABIC ">
        <w:r w:rsidR="00042D71">
          <w:rPr>
            <w:noProof/>
          </w:rPr>
          <w:t>2</w:t>
        </w:r>
      </w:fldSimple>
      <w:r>
        <w:t>.</w:t>
      </w:r>
      <w:r w:rsidRPr="00742708">
        <w:t xml:space="preserve"> Max</w:t>
      </w:r>
      <w:r>
        <w:t xml:space="preserve"> value of the relative error with</w:t>
      </w:r>
      <w:r w:rsidRPr="00742708">
        <w:t xml:space="preserve"> different </w:t>
      </w:r>
      <w:r w:rsidRPr="00742708">
        <w:rPr>
          <w:i/>
        </w:rPr>
        <w:t>n</w:t>
      </w:r>
    </w:p>
    <w:tbl>
      <w:tblPr>
        <w:tblStyle w:val="a7"/>
        <w:tblW w:w="9497" w:type="dxa"/>
        <w:tblLayout w:type="fixed"/>
        <w:tblCellMar>
          <w:top w:w="57" w:type="dxa"/>
          <w:bottom w:w="57" w:type="dxa"/>
        </w:tblCellMar>
        <w:tblLook w:val="04A0" w:firstRow="1" w:lastRow="0" w:firstColumn="1" w:lastColumn="0" w:noHBand="0" w:noVBand="1"/>
      </w:tblPr>
      <w:tblGrid>
        <w:gridCol w:w="1101"/>
        <w:gridCol w:w="1219"/>
        <w:gridCol w:w="1258"/>
        <w:gridCol w:w="1572"/>
        <w:gridCol w:w="1101"/>
        <w:gridCol w:w="1022"/>
        <w:gridCol w:w="1045"/>
        <w:gridCol w:w="1179"/>
      </w:tblGrid>
      <w:tr w:rsidR="00BC1E13" w:rsidRPr="006935CB" w14:paraId="557481C6" w14:textId="77777777" w:rsidTr="00742708">
        <w:trPr>
          <w:trHeight w:val="171"/>
        </w:trPr>
        <w:tc>
          <w:tcPr>
            <w:tcW w:w="1101" w:type="dxa"/>
            <w:vAlign w:val="center"/>
          </w:tcPr>
          <w:p w14:paraId="21D3AC13" w14:textId="77777777" w:rsidR="00BC1E13" w:rsidRPr="00FD192F" w:rsidRDefault="00BC1E13" w:rsidP="00742708">
            <w:pPr>
              <w:jc w:val="center"/>
              <w:rPr>
                <w:sz w:val="18"/>
                <w:szCs w:val="18"/>
              </w:rPr>
            </w:pPr>
            <w:r w:rsidRPr="00FD192F">
              <w:rPr>
                <w:sz w:val="18"/>
                <w:szCs w:val="18"/>
              </w:rPr>
              <w:t>n</w:t>
            </w:r>
          </w:p>
        </w:tc>
        <w:tc>
          <w:tcPr>
            <w:tcW w:w="1219" w:type="dxa"/>
            <w:vAlign w:val="center"/>
          </w:tcPr>
          <w:p w14:paraId="507D09CD" w14:textId="77777777" w:rsidR="00BC1E13" w:rsidRPr="00FD192F" w:rsidRDefault="00BC1E13" w:rsidP="00742708">
            <w:pPr>
              <w:jc w:val="center"/>
              <w:rPr>
                <w:sz w:val="18"/>
                <w:szCs w:val="18"/>
              </w:rPr>
            </w:pPr>
            <w:r w:rsidRPr="00FD192F">
              <w:rPr>
                <w:sz w:val="18"/>
                <w:szCs w:val="18"/>
              </w:rPr>
              <w:t>10</w:t>
            </w:r>
          </w:p>
        </w:tc>
        <w:tc>
          <w:tcPr>
            <w:tcW w:w="1258" w:type="dxa"/>
            <w:vAlign w:val="center"/>
          </w:tcPr>
          <w:p w14:paraId="67EDE073" w14:textId="77777777" w:rsidR="00BC1E13" w:rsidRPr="00FD192F" w:rsidRDefault="00BC1E13" w:rsidP="00742708">
            <w:pPr>
              <w:jc w:val="center"/>
              <w:rPr>
                <w:sz w:val="18"/>
                <w:szCs w:val="18"/>
              </w:rPr>
            </w:pPr>
            <w:r w:rsidRPr="00FD192F">
              <w:rPr>
                <w:sz w:val="18"/>
                <w:szCs w:val="18"/>
              </w:rPr>
              <w:t>100</w:t>
            </w:r>
          </w:p>
        </w:tc>
        <w:tc>
          <w:tcPr>
            <w:tcW w:w="1572" w:type="dxa"/>
            <w:vAlign w:val="center"/>
          </w:tcPr>
          <w:p w14:paraId="2BC899F5" w14:textId="77777777" w:rsidR="00BC1E13" w:rsidRPr="00FD192F" w:rsidRDefault="00BC1E13" w:rsidP="00742708">
            <w:pPr>
              <w:jc w:val="center"/>
              <w:rPr>
                <w:sz w:val="18"/>
                <w:szCs w:val="18"/>
              </w:rPr>
            </w:pPr>
            <w:r w:rsidRPr="00FD192F">
              <w:rPr>
                <w:sz w:val="18"/>
                <w:szCs w:val="18"/>
              </w:rPr>
              <w:t>1000</w:t>
            </w:r>
          </w:p>
        </w:tc>
        <w:tc>
          <w:tcPr>
            <w:tcW w:w="1101" w:type="dxa"/>
            <w:vAlign w:val="center"/>
          </w:tcPr>
          <w:p w14:paraId="49C72159" w14:textId="77777777" w:rsidR="00BC1E13" w:rsidRPr="00FD192F" w:rsidRDefault="00BC1E13" w:rsidP="00742708">
            <w:pPr>
              <w:jc w:val="center"/>
              <w:rPr>
                <w:sz w:val="18"/>
                <w:szCs w:val="18"/>
              </w:rPr>
            </w:pPr>
            <w:r w:rsidRPr="00FD192F">
              <w:rPr>
                <w:sz w:val="18"/>
                <w:szCs w:val="18"/>
              </w:rPr>
              <w:t>10</w:t>
            </w:r>
            <w:r w:rsidRPr="00FD192F">
              <w:rPr>
                <w:sz w:val="18"/>
                <w:szCs w:val="18"/>
                <w:vertAlign w:val="superscript"/>
              </w:rPr>
              <w:t>4</w:t>
            </w:r>
          </w:p>
        </w:tc>
        <w:tc>
          <w:tcPr>
            <w:tcW w:w="1022" w:type="dxa"/>
            <w:vAlign w:val="center"/>
          </w:tcPr>
          <w:p w14:paraId="775728E6" w14:textId="77777777" w:rsidR="00BC1E13" w:rsidRPr="00FD192F" w:rsidRDefault="00BC1E13" w:rsidP="00742708">
            <w:pPr>
              <w:jc w:val="center"/>
              <w:rPr>
                <w:sz w:val="18"/>
                <w:szCs w:val="18"/>
              </w:rPr>
            </w:pPr>
            <w:r w:rsidRPr="00FD192F">
              <w:rPr>
                <w:sz w:val="18"/>
                <w:szCs w:val="18"/>
              </w:rPr>
              <w:t>10</w:t>
            </w:r>
            <w:r w:rsidRPr="00FD192F">
              <w:rPr>
                <w:sz w:val="18"/>
                <w:szCs w:val="18"/>
                <w:vertAlign w:val="superscript"/>
              </w:rPr>
              <w:t>5</w:t>
            </w:r>
          </w:p>
        </w:tc>
        <w:tc>
          <w:tcPr>
            <w:tcW w:w="1045" w:type="dxa"/>
            <w:vAlign w:val="center"/>
          </w:tcPr>
          <w:p w14:paraId="65C8EA07" w14:textId="77777777" w:rsidR="00BC1E13" w:rsidRPr="00FD192F" w:rsidRDefault="00BC1E13" w:rsidP="00742708">
            <w:pPr>
              <w:jc w:val="center"/>
              <w:rPr>
                <w:sz w:val="18"/>
                <w:szCs w:val="18"/>
              </w:rPr>
            </w:pPr>
            <w:r w:rsidRPr="00FD192F">
              <w:rPr>
                <w:sz w:val="18"/>
                <w:szCs w:val="18"/>
              </w:rPr>
              <w:t>10</w:t>
            </w:r>
            <w:r w:rsidRPr="00FD192F">
              <w:rPr>
                <w:sz w:val="18"/>
                <w:szCs w:val="18"/>
                <w:vertAlign w:val="superscript"/>
              </w:rPr>
              <w:t>6</w:t>
            </w:r>
          </w:p>
        </w:tc>
        <w:tc>
          <w:tcPr>
            <w:tcW w:w="1179" w:type="dxa"/>
            <w:vAlign w:val="center"/>
          </w:tcPr>
          <w:p w14:paraId="67C6ECBA" w14:textId="77777777" w:rsidR="00BC1E13" w:rsidRPr="00FD192F" w:rsidRDefault="00BC1E13" w:rsidP="00742708">
            <w:pPr>
              <w:jc w:val="center"/>
              <w:rPr>
                <w:sz w:val="18"/>
                <w:szCs w:val="18"/>
              </w:rPr>
            </w:pPr>
            <w:r w:rsidRPr="00FD192F">
              <w:rPr>
                <w:sz w:val="18"/>
                <w:szCs w:val="18"/>
              </w:rPr>
              <w:t>10</w:t>
            </w:r>
            <w:r w:rsidRPr="00FD192F">
              <w:rPr>
                <w:sz w:val="18"/>
                <w:szCs w:val="18"/>
                <w:vertAlign w:val="superscript"/>
              </w:rPr>
              <w:t>7</w:t>
            </w:r>
          </w:p>
        </w:tc>
      </w:tr>
      <w:tr w:rsidR="00BC1E13" w:rsidRPr="006935CB" w14:paraId="1BC94BB3" w14:textId="77777777" w:rsidTr="00742708">
        <w:trPr>
          <w:trHeight w:val="324"/>
        </w:trPr>
        <w:tc>
          <w:tcPr>
            <w:tcW w:w="1101" w:type="dxa"/>
            <w:vAlign w:val="center"/>
          </w:tcPr>
          <w:p w14:paraId="71A3597A" w14:textId="77777777" w:rsidR="00BC1E13" w:rsidRPr="00FD192F" w:rsidRDefault="00712494" w:rsidP="00742708">
            <w:pPr>
              <w:jc w:val="center"/>
              <w:rPr>
                <w:sz w:val="18"/>
                <w:szCs w:val="18"/>
              </w:rPr>
            </w:pPr>
            <m:oMathPara>
              <m:oMath>
                <m:sSub>
                  <m:sSubPr>
                    <m:ctrlPr>
                      <w:rPr>
                        <w:rFonts w:ascii="Cambria Math" w:hAnsi="Cambria Math"/>
                        <w:sz w:val="18"/>
                        <w:szCs w:val="18"/>
                        <w:lang w:val="nb-NO"/>
                      </w:rPr>
                    </m:ctrlPr>
                  </m:sSubPr>
                  <m:e>
                    <m:r>
                      <w:rPr>
                        <w:rFonts w:ascii="Cambria Math" w:hAnsi="Cambria Math"/>
                        <w:sz w:val="18"/>
                        <w:szCs w:val="18"/>
                        <w:lang w:val="nb-NO"/>
                      </w:rPr>
                      <m:t>ε</m:t>
                    </m:r>
                  </m:e>
                  <m:sub>
                    <m:r>
                      <w:rPr>
                        <w:rFonts w:ascii="Cambria Math" w:hAnsi="Cambria Math"/>
                        <w:sz w:val="18"/>
                        <w:szCs w:val="18"/>
                        <w:lang w:val="nb-NO"/>
                      </w:rPr>
                      <m:t>max</m:t>
                    </m:r>
                  </m:sub>
                </m:sSub>
              </m:oMath>
            </m:oMathPara>
          </w:p>
        </w:tc>
        <w:tc>
          <w:tcPr>
            <w:tcW w:w="1219" w:type="dxa"/>
            <w:vAlign w:val="center"/>
          </w:tcPr>
          <w:p w14:paraId="22AC8147" w14:textId="77777777" w:rsidR="00BC1E13" w:rsidRPr="00FD192F" w:rsidRDefault="00BC1E13" w:rsidP="00742708">
            <w:pPr>
              <w:jc w:val="center"/>
              <w:rPr>
                <w:sz w:val="18"/>
                <w:szCs w:val="18"/>
              </w:rPr>
            </w:pPr>
            <w:r w:rsidRPr="00FD192F">
              <w:rPr>
                <w:sz w:val="18"/>
                <w:szCs w:val="18"/>
              </w:rPr>
              <w:t>-1.1797</w:t>
            </w:r>
          </w:p>
        </w:tc>
        <w:tc>
          <w:tcPr>
            <w:tcW w:w="1258" w:type="dxa"/>
            <w:vAlign w:val="center"/>
          </w:tcPr>
          <w:p w14:paraId="4EE84042" w14:textId="77777777" w:rsidR="00BC1E13" w:rsidRPr="00FD192F" w:rsidRDefault="00BC1E13" w:rsidP="00742708">
            <w:pPr>
              <w:jc w:val="center"/>
              <w:rPr>
                <w:sz w:val="18"/>
                <w:szCs w:val="18"/>
              </w:rPr>
            </w:pPr>
            <w:r w:rsidRPr="00FD192F">
              <w:rPr>
                <w:sz w:val="18"/>
                <w:szCs w:val="18"/>
              </w:rPr>
              <w:t>-3.08804</w:t>
            </w:r>
          </w:p>
        </w:tc>
        <w:tc>
          <w:tcPr>
            <w:tcW w:w="1572" w:type="dxa"/>
            <w:vAlign w:val="center"/>
          </w:tcPr>
          <w:p w14:paraId="3EF5F80C" w14:textId="77777777" w:rsidR="00BC1E13" w:rsidRPr="00FD192F" w:rsidRDefault="00BC1E13" w:rsidP="00742708">
            <w:pPr>
              <w:jc w:val="center"/>
              <w:rPr>
                <w:sz w:val="18"/>
                <w:szCs w:val="18"/>
              </w:rPr>
            </w:pPr>
            <w:r w:rsidRPr="00FD192F">
              <w:rPr>
                <w:sz w:val="18"/>
                <w:szCs w:val="18"/>
              </w:rPr>
              <w:t>-5.08005</w:t>
            </w:r>
          </w:p>
        </w:tc>
        <w:tc>
          <w:tcPr>
            <w:tcW w:w="1101" w:type="dxa"/>
            <w:vAlign w:val="center"/>
          </w:tcPr>
          <w:p w14:paraId="7D39B68D" w14:textId="77777777" w:rsidR="00BC1E13" w:rsidRPr="00FD192F" w:rsidRDefault="00BC1E13" w:rsidP="00742708">
            <w:pPr>
              <w:jc w:val="center"/>
              <w:rPr>
                <w:sz w:val="18"/>
                <w:szCs w:val="18"/>
              </w:rPr>
            </w:pPr>
            <w:r w:rsidRPr="00FD192F">
              <w:rPr>
                <w:sz w:val="18"/>
                <w:szCs w:val="18"/>
              </w:rPr>
              <w:t>-7.07928</w:t>
            </w:r>
          </w:p>
        </w:tc>
        <w:tc>
          <w:tcPr>
            <w:tcW w:w="1022" w:type="dxa"/>
            <w:vAlign w:val="center"/>
          </w:tcPr>
          <w:p w14:paraId="2A1D4964" w14:textId="77777777" w:rsidR="00BC1E13" w:rsidRPr="00FD192F" w:rsidRDefault="00BC1E13" w:rsidP="00742708">
            <w:pPr>
              <w:jc w:val="center"/>
              <w:rPr>
                <w:sz w:val="18"/>
                <w:szCs w:val="18"/>
              </w:rPr>
            </w:pPr>
            <w:r w:rsidRPr="00FD192F">
              <w:rPr>
                <w:sz w:val="18"/>
                <w:szCs w:val="18"/>
              </w:rPr>
              <w:t>-8.84297</w:t>
            </w:r>
          </w:p>
        </w:tc>
        <w:tc>
          <w:tcPr>
            <w:tcW w:w="1045" w:type="dxa"/>
            <w:vAlign w:val="center"/>
          </w:tcPr>
          <w:p w14:paraId="40955912" w14:textId="77777777" w:rsidR="00BC1E13" w:rsidRPr="00FD192F" w:rsidRDefault="00BC1E13" w:rsidP="00742708">
            <w:pPr>
              <w:jc w:val="center"/>
              <w:rPr>
                <w:sz w:val="18"/>
                <w:szCs w:val="18"/>
              </w:rPr>
            </w:pPr>
            <w:r w:rsidRPr="00FD192F">
              <w:rPr>
                <w:sz w:val="18"/>
                <w:szCs w:val="18"/>
              </w:rPr>
              <w:t>-6.07547</w:t>
            </w:r>
          </w:p>
        </w:tc>
        <w:tc>
          <w:tcPr>
            <w:tcW w:w="1179" w:type="dxa"/>
            <w:vAlign w:val="center"/>
          </w:tcPr>
          <w:p w14:paraId="3C86D5EA" w14:textId="77777777" w:rsidR="00BC1E13" w:rsidRPr="00FD192F" w:rsidRDefault="00BC1E13" w:rsidP="00742708">
            <w:pPr>
              <w:jc w:val="center"/>
              <w:rPr>
                <w:sz w:val="18"/>
                <w:szCs w:val="18"/>
              </w:rPr>
            </w:pPr>
            <w:r w:rsidRPr="00FD192F">
              <w:rPr>
                <w:sz w:val="18"/>
                <w:szCs w:val="18"/>
              </w:rPr>
              <w:t>-5.52523</w:t>
            </w:r>
          </w:p>
        </w:tc>
      </w:tr>
    </w:tbl>
    <w:p w14:paraId="7F8DDB1E" w14:textId="77777777" w:rsidR="00BC1E13" w:rsidRPr="006935CB" w:rsidRDefault="00BC1E13" w:rsidP="00A64C23">
      <w:pPr>
        <w:jc w:val="both"/>
        <w:rPr>
          <w:rFonts w:ascii="Times New Roman" w:hAnsi="Times New Roman" w:cs="Times New Roman" w:hint="eastAsia"/>
          <w:sz w:val="24"/>
        </w:rPr>
      </w:pPr>
    </w:p>
    <w:p w14:paraId="039911C8" w14:textId="77777777" w:rsidR="00D16E35" w:rsidRDefault="00BC1E13" w:rsidP="00D16E35">
      <w:pPr>
        <w:keepNext/>
        <w:jc w:val="center"/>
      </w:pPr>
      <w:r w:rsidRPr="006935CB">
        <w:rPr>
          <w:rFonts w:ascii="Times New Roman" w:hAnsi="Times New Roman" w:cs="Times New Roman"/>
          <w:noProof/>
          <w:sz w:val="24"/>
          <w:lang w:eastAsia="zh-CN"/>
        </w:rPr>
        <w:drawing>
          <wp:inline distT="0" distB="0" distL="0" distR="0" wp14:anchorId="7850051C" wp14:editId="30E0F67D">
            <wp:extent cx="2834867" cy="15889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rcRect l="1050" t="4000"/>
                    <a:stretch>
                      <a:fillRect/>
                    </a:stretch>
                  </pic:blipFill>
                  <pic:spPr>
                    <a:xfrm>
                      <a:off x="0" y="0"/>
                      <a:ext cx="2846497" cy="1595489"/>
                    </a:xfrm>
                    <a:prstGeom prst="rect">
                      <a:avLst/>
                    </a:prstGeom>
                  </pic:spPr>
                </pic:pic>
              </a:graphicData>
            </a:graphic>
          </wp:inline>
        </w:drawing>
      </w:r>
    </w:p>
    <w:p w14:paraId="51D95916" w14:textId="31BE2660" w:rsidR="00D62CDF" w:rsidRPr="00D16E35" w:rsidRDefault="00D16E35" w:rsidP="00D16E35">
      <w:pPr>
        <w:pStyle w:val="ad"/>
        <w:rPr>
          <w:rFonts w:cs="Times New Roman" w:hint="eastAsia"/>
          <w:sz w:val="24"/>
        </w:rPr>
      </w:pPr>
      <w:r>
        <w:t xml:space="preserve">Figure </w:t>
      </w:r>
      <w:fldSimple w:instr=" SEQ Figure \* ARABIC ">
        <w:r w:rsidR="00042D71">
          <w:rPr>
            <w:noProof/>
          </w:rPr>
          <w:t>4</w:t>
        </w:r>
      </w:fldSimple>
      <w:r>
        <w:t xml:space="preserve">. </w:t>
      </w:r>
      <w:r w:rsidRPr="009416B9">
        <w:rPr>
          <w:rFonts w:cs="Times New Roman"/>
          <w:szCs w:val="18"/>
        </w:rPr>
        <w:t>Error due to small buffer</w:t>
      </w:r>
    </w:p>
    <w:p w14:paraId="1A3B7690" w14:textId="77777777" w:rsidR="00D62CDF" w:rsidRPr="00A53605" w:rsidRDefault="00D9043B" w:rsidP="00A64C23">
      <w:pPr>
        <w:pStyle w:val="2"/>
        <w:jc w:val="both"/>
        <w:rPr>
          <w:rFonts w:ascii="Times New Roman" w:hAnsi="Times New Roman" w:cs="Times New Roman"/>
        </w:rPr>
      </w:pPr>
      <w:r>
        <w:rPr>
          <w:rFonts w:ascii="Times New Roman" w:hAnsi="Times New Roman" w:cs="Times New Roman"/>
        </w:rPr>
        <w:t xml:space="preserve">4. </w:t>
      </w:r>
      <w:commentRangeStart w:id="8"/>
      <w:r w:rsidR="00D62CDF" w:rsidRPr="00A53605">
        <w:rPr>
          <w:rFonts w:ascii="Times New Roman" w:hAnsi="Times New Roman" w:cs="Times New Roman"/>
        </w:rPr>
        <w:t>Conclusion and Perspectives</w:t>
      </w:r>
      <w:commentRangeEnd w:id="8"/>
      <w:r w:rsidR="00C72845">
        <w:rPr>
          <w:rStyle w:val="a9"/>
          <w:rFonts w:asciiTheme="minorHAnsi" w:eastAsiaTheme="minorEastAsia" w:hAnsiTheme="minorHAnsi" w:cstheme="minorBidi"/>
          <w:b w:val="0"/>
          <w:bCs w:val="0"/>
        </w:rPr>
        <w:commentReference w:id="8"/>
      </w:r>
    </w:p>
    <w:p w14:paraId="7640366B" w14:textId="6958961F" w:rsidR="005D0D8F" w:rsidRPr="00A53605" w:rsidRDefault="00053CBB" w:rsidP="00A64C23">
      <w:pPr>
        <w:jc w:val="both"/>
        <w:rPr>
          <w:rFonts w:ascii="Times New Roman" w:hAnsi="Times New Roman" w:cs="Times New Roman"/>
          <w:sz w:val="21"/>
          <w:szCs w:val="21"/>
        </w:rPr>
      </w:pPr>
      <w:r>
        <w:rPr>
          <w:rFonts w:ascii="Times New Roman" w:hAnsi="Times New Roman" w:cs="Times New Roman"/>
          <w:sz w:val="21"/>
          <w:szCs w:val="21"/>
        </w:rPr>
        <w:t>By comparing optimized algorithm and general one</w:t>
      </w:r>
      <w:r w:rsidR="001713DC">
        <w:rPr>
          <w:rFonts w:ascii="Times New Roman" w:hAnsi="Times New Roman" w:cs="Times New Roman"/>
          <w:sz w:val="21"/>
          <w:szCs w:val="21"/>
        </w:rPr>
        <w:t xml:space="preserve"> (</w:t>
      </w:r>
      <w:r w:rsidR="001713DC" w:rsidRPr="00A53605">
        <w:rPr>
          <w:rFonts w:ascii="Times New Roman" w:hAnsi="Times New Roman" w:cs="Times New Roman"/>
          <w:sz w:val="21"/>
          <w:szCs w:val="21"/>
        </w:rPr>
        <w:t>LU de</w:t>
      </w:r>
      <w:r w:rsidR="001713DC">
        <w:rPr>
          <w:rFonts w:ascii="Times New Roman" w:hAnsi="Times New Roman" w:cs="Times New Roman"/>
          <w:sz w:val="21"/>
          <w:szCs w:val="21"/>
        </w:rPr>
        <w:t>composition</w:t>
      </w:r>
      <w:r w:rsidR="001713DC">
        <w:rPr>
          <w:rFonts w:ascii="Times New Roman" w:hAnsi="Times New Roman" w:cs="Times New Roman"/>
          <w:sz w:val="21"/>
          <w:szCs w:val="21"/>
        </w:rPr>
        <w:t>)</w:t>
      </w:r>
      <w:r>
        <w:rPr>
          <w:rFonts w:ascii="Times New Roman" w:hAnsi="Times New Roman" w:cs="Times New Roman"/>
          <w:sz w:val="21"/>
          <w:szCs w:val="21"/>
        </w:rPr>
        <w:t>, w</w:t>
      </w:r>
      <w:r w:rsidR="00654EA2" w:rsidRPr="00A53605">
        <w:rPr>
          <w:rFonts w:ascii="Times New Roman" w:hAnsi="Times New Roman" w:cs="Times New Roman"/>
          <w:sz w:val="21"/>
          <w:szCs w:val="21"/>
        </w:rPr>
        <w:t>e f</w:t>
      </w:r>
      <w:r>
        <w:rPr>
          <w:rFonts w:ascii="Times New Roman" w:hAnsi="Times New Roman" w:cs="Times New Roman"/>
          <w:sz w:val="21"/>
          <w:szCs w:val="21"/>
        </w:rPr>
        <w:t>i</w:t>
      </w:r>
      <w:r w:rsidR="00F25E83" w:rsidRPr="00A53605">
        <w:rPr>
          <w:rFonts w:ascii="Times New Roman" w:hAnsi="Times New Roman" w:cs="Times New Roman"/>
          <w:sz w:val="21"/>
          <w:szCs w:val="21"/>
        </w:rPr>
        <w:t>n</w:t>
      </w:r>
      <w:r w:rsidR="00654EA2" w:rsidRPr="00A53605">
        <w:rPr>
          <w:rFonts w:ascii="Times New Roman" w:hAnsi="Times New Roman" w:cs="Times New Roman"/>
          <w:sz w:val="21"/>
          <w:szCs w:val="21"/>
        </w:rPr>
        <w:t>d that the LU de</w:t>
      </w:r>
      <w:r>
        <w:rPr>
          <w:rFonts w:ascii="Times New Roman" w:hAnsi="Times New Roman" w:cs="Times New Roman"/>
          <w:sz w:val="21"/>
          <w:szCs w:val="21"/>
        </w:rPr>
        <w:t>composition uses more memory</w:t>
      </w:r>
      <w:r w:rsidR="00087601" w:rsidRPr="00A53605">
        <w:rPr>
          <w:rFonts w:ascii="Times New Roman" w:hAnsi="Times New Roman" w:cs="Times New Roman"/>
          <w:sz w:val="21"/>
          <w:szCs w:val="21"/>
        </w:rPr>
        <w:t>.</w:t>
      </w:r>
      <w:r w:rsidR="00654EA2" w:rsidRPr="00A53605">
        <w:rPr>
          <w:rFonts w:ascii="Times New Roman" w:hAnsi="Times New Roman" w:cs="Times New Roman"/>
          <w:sz w:val="21"/>
          <w:szCs w:val="21"/>
        </w:rPr>
        <w:t xml:space="preserve"> </w:t>
      </w:r>
      <w:r w:rsidR="00087601" w:rsidRPr="00A53605">
        <w:rPr>
          <w:rFonts w:ascii="Times New Roman" w:hAnsi="Times New Roman" w:cs="Times New Roman"/>
          <w:sz w:val="21"/>
          <w:szCs w:val="21"/>
        </w:rPr>
        <w:t xml:space="preserve">Since </w:t>
      </w:r>
      <w:r w:rsidR="003A33B9" w:rsidRPr="00A53605">
        <w:rPr>
          <w:rFonts w:ascii="Times New Roman" w:hAnsi="Times New Roman" w:cs="Times New Roman"/>
          <w:sz w:val="21"/>
          <w:szCs w:val="21"/>
        </w:rPr>
        <w:t>all the</w:t>
      </w:r>
      <w:r w:rsidR="00F25E83" w:rsidRPr="00A53605">
        <w:rPr>
          <w:rFonts w:ascii="Times New Roman" w:hAnsi="Times New Roman" w:cs="Times New Roman"/>
          <w:sz w:val="21"/>
          <w:szCs w:val="21"/>
        </w:rPr>
        <w:t xml:space="preserve"> elements of tri-diagonal matrix</w:t>
      </w:r>
      <w:r w:rsidR="00F25E83" w:rsidRPr="00A53605" w:rsidDel="00F25E83">
        <w:rPr>
          <w:rFonts w:ascii="Times New Roman" w:hAnsi="Times New Roman" w:cs="Times New Roman"/>
          <w:sz w:val="21"/>
          <w:szCs w:val="21"/>
        </w:rPr>
        <w:t xml:space="preserve"> </w:t>
      </w:r>
      <w:r w:rsidR="00975AC1" w:rsidRPr="00A53605">
        <w:rPr>
          <w:rFonts w:ascii="Times New Roman" w:hAnsi="Times New Roman" w:cs="Times New Roman"/>
          <w:sz w:val="21"/>
          <w:szCs w:val="21"/>
        </w:rPr>
        <w:t xml:space="preserve">(optimized algorithm) </w:t>
      </w:r>
      <w:r w:rsidR="003A33B9" w:rsidRPr="00A53605">
        <w:rPr>
          <w:rFonts w:ascii="Times New Roman" w:hAnsi="Times New Roman" w:cs="Times New Roman"/>
          <w:sz w:val="21"/>
          <w:szCs w:val="21"/>
        </w:rPr>
        <w:t>are zero except for those on and immediately above and below the leading diagonal</w:t>
      </w:r>
      <w:r w:rsidR="00087601" w:rsidRPr="00A53605">
        <w:rPr>
          <w:rFonts w:ascii="Times New Roman" w:hAnsi="Times New Roman" w:cs="Times New Roman"/>
          <w:sz w:val="21"/>
          <w:szCs w:val="21"/>
        </w:rPr>
        <w:t xml:space="preserve">, </w:t>
      </w:r>
      <w:r w:rsidR="00D84A1B" w:rsidRPr="00A53605">
        <w:rPr>
          <w:rFonts w:ascii="Times New Roman" w:hAnsi="Times New Roman" w:cs="Times New Roman"/>
          <w:sz w:val="21"/>
          <w:szCs w:val="21"/>
        </w:rPr>
        <w:t xml:space="preserve">instead of calculating every element in </w:t>
      </w:r>
      <m:oMath>
        <m:r>
          <w:rPr>
            <w:rFonts w:ascii="Cambria Math" w:hAnsi="Cambria Math" w:cs="Times New Roman"/>
            <w:sz w:val="21"/>
            <w:szCs w:val="21"/>
          </w:rPr>
          <m:t>n ×n</m:t>
        </m:r>
      </m:oMath>
      <w:r w:rsidR="00D84A1B" w:rsidRPr="001713DC">
        <w:rPr>
          <w:rFonts w:ascii="Times New Roman" w:hAnsi="Times New Roman" w:cs="Times New Roman"/>
          <w:i/>
          <w:sz w:val="21"/>
          <w:szCs w:val="21"/>
        </w:rPr>
        <w:t xml:space="preserve"> </w:t>
      </w:r>
      <w:r w:rsidR="00D84A1B" w:rsidRPr="00A53605">
        <w:rPr>
          <w:rFonts w:ascii="Times New Roman" w:hAnsi="Times New Roman" w:cs="Times New Roman"/>
          <w:sz w:val="21"/>
          <w:szCs w:val="21"/>
        </w:rPr>
        <w:t xml:space="preserve"> arrays, we can only calculate the elements that matters and save memory. </w:t>
      </w:r>
      <w:r w:rsidR="00654EA2" w:rsidRPr="00A53605">
        <w:rPr>
          <w:rFonts w:ascii="Times New Roman" w:hAnsi="Times New Roman" w:cs="Times New Roman"/>
          <w:sz w:val="21"/>
          <w:szCs w:val="21"/>
        </w:rPr>
        <w:t>Moreover, when the size of the matrix increases</w:t>
      </w:r>
      <w:r w:rsidR="001A1A8F" w:rsidRPr="00A53605">
        <w:rPr>
          <w:rFonts w:ascii="Times New Roman" w:hAnsi="Times New Roman" w:cs="Times New Roman"/>
          <w:sz w:val="21"/>
          <w:szCs w:val="21"/>
        </w:rPr>
        <w:t>, due to the number of FLOP</w:t>
      </w:r>
      <w:r w:rsidR="00975AC1" w:rsidRPr="00A53605">
        <w:rPr>
          <w:rFonts w:ascii="Times New Roman" w:hAnsi="Times New Roman" w:cs="Times New Roman"/>
          <w:sz w:val="21"/>
          <w:szCs w:val="21"/>
        </w:rPr>
        <w:t>S</w:t>
      </w:r>
      <w:r w:rsidR="001A1A8F" w:rsidRPr="00A53605">
        <w:rPr>
          <w:rFonts w:ascii="Times New Roman" w:hAnsi="Times New Roman" w:cs="Times New Roman"/>
          <w:sz w:val="21"/>
          <w:szCs w:val="21"/>
        </w:rPr>
        <w:t>,</w:t>
      </w:r>
      <w:r w:rsidR="00654EA2" w:rsidRPr="00A53605">
        <w:rPr>
          <w:rFonts w:ascii="Times New Roman" w:hAnsi="Times New Roman" w:cs="Times New Roman"/>
          <w:sz w:val="21"/>
          <w:szCs w:val="21"/>
        </w:rPr>
        <w:t xml:space="preserve"> the time consumed by each algorithm</w:t>
      </w:r>
      <w:r w:rsidR="001A1A8F" w:rsidRPr="00A53605">
        <w:rPr>
          <w:rFonts w:ascii="Times New Roman" w:hAnsi="Times New Roman" w:cs="Times New Roman"/>
          <w:sz w:val="21"/>
          <w:szCs w:val="21"/>
        </w:rPr>
        <w:t xml:space="preserve"> has a different </w:t>
      </w:r>
      <w:r w:rsidR="000E57FC" w:rsidRPr="00A53605">
        <w:rPr>
          <w:rFonts w:ascii="Times New Roman" w:hAnsi="Times New Roman" w:cs="Times New Roman"/>
          <w:sz w:val="21"/>
          <w:szCs w:val="21"/>
        </w:rPr>
        <w:t xml:space="preserve">state of </w:t>
      </w:r>
      <w:r w:rsidR="001A1A8F" w:rsidRPr="00A53605">
        <w:rPr>
          <w:rFonts w:ascii="Times New Roman" w:hAnsi="Times New Roman" w:cs="Times New Roman"/>
          <w:sz w:val="21"/>
          <w:szCs w:val="21"/>
        </w:rPr>
        <w:t xml:space="preserve">increase. The optimized algorithm is rather linear, while </w:t>
      </w:r>
      <w:r w:rsidR="000E57FC" w:rsidRPr="00A53605">
        <w:rPr>
          <w:rFonts w:ascii="Times New Roman" w:hAnsi="Times New Roman" w:cs="Times New Roman"/>
          <w:sz w:val="21"/>
          <w:szCs w:val="21"/>
        </w:rPr>
        <w:t>the LU decomposition increases more steeply.</w:t>
      </w:r>
      <w:r w:rsidR="00F04B2E" w:rsidRPr="00A53605">
        <w:rPr>
          <w:rFonts w:ascii="Times New Roman" w:hAnsi="Times New Roman" w:cs="Times New Roman"/>
          <w:sz w:val="21"/>
          <w:szCs w:val="21"/>
        </w:rPr>
        <w:t xml:space="preserve"> Therefore, in case of solving tri-diagonal matrices using optimized algorithm is more reasonable for both perspectives of hardware and software.</w:t>
      </w:r>
    </w:p>
    <w:p w14:paraId="1874AB59" w14:textId="77777777" w:rsidR="00D62CDF" w:rsidRPr="006935CB" w:rsidRDefault="00D62CDF" w:rsidP="00A64C23">
      <w:pPr>
        <w:jc w:val="both"/>
        <w:rPr>
          <w:rFonts w:ascii="Times New Roman" w:hAnsi="Times New Roman" w:cs="Times New Roman"/>
          <w:sz w:val="23"/>
          <w:szCs w:val="23"/>
        </w:rPr>
      </w:pPr>
    </w:p>
    <w:p w14:paraId="4EDE2E34" w14:textId="77777777" w:rsidR="00D62CDF" w:rsidRPr="00A53605" w:rsidRDefault="00D62CDF" w:rsidP="00A64C23">
      <w:pPr>
        <w:pStyle w:val="2"/>
        <w:jc w:val="both"/>
        <w:rPr>
          <w:rFonts w:ascii="Times New Roman" w:hAnsi="Times New Roman" w:cs="Times New Roman"/>
        </w:rPr>
      </w:pPr>
      <w:r w:rsidRPr="00A53605">
        <w:rPr>
          <w:rFonts w:ascii="Times New Roman" w:hAnsi="Times New Roman" w:cs="Times New Roman"/>
        </w:rPr>
        <w:t>Appendix with extra material</w:t>
      </w:r>
    </w:p>
    <w:p w14:paraId="3C9F558F" w14:textId="77777777" w:rsidR="00D62CDF" w:rsidRPr="006935CB" w:rsidRDefault="00CC2305" w:rsidP="00A64C23">
      <w:pPr>
        <w:jc w:val="both"/>
        <w:rPr>
          <w:rFonts w:ascii="Times New Roman" w:hAnsi="Times New Roman" w:cs="Times New Roman"/>
          <w:sz w:val="24"/>
          <w:szCs w:val="24"/>
        </w:rPr>
      </w:pPr>
      <w:r w:rsidRPr="006935CB">
        <w:rPr>
          <w:rFonts w:ascii="Times New Roman" w:hAnsi="Times New Roman" w:cs="Times New Roman"/>
          <w:sz w:val="24"/>
          <w:szCs w:val="24"/>
        </w:rPr>
        <w:t xml:space="preserve">Github address for full code : </w:t>
      </w:r>
    </w:p>
    <w:p w14:paraId="47A23287" w14:textId="77777777" w:rsidR="00640D86" w:rsidRDefault="00712494" w:rsidP="00A64C23">
      <w:pPr>
        <w:jc w:val="both"/>
        <w:rPr>
          <w:rFonts w:ascii="Times New Roman" w:hAnsi="Times New Roman" w:cs="Times New Roman"/>
          <w:sz w:val="23"/>
          <w:szCs w:val="23"/>
        </w:rPr>
      </w:pPr>
      <w:hyperlink r:id="rId15" w:history="1">
        <w:r w:rsidR="0040714E" w:rsidRPr="00D965B5">
          <w:rPr>
            <w:rStyle w:val="a8"/>
            <w:rFonts w:ascii="Times New Roman" w:hAnsi="Times New Roman" w:cs="Times New Roman"/>
            <w:sz w:val="23"/>
            <w:szCs w:val="23"/>
          </w:rPr>
          <w:t>https://github.com/isabel2017/C.P.Projects-Yisha---Hyejin/blob/0929-Isabel/project10922.cpp</w:t>
        </w:r>
      </w:hyperlink>
    </w:p>
    <w:p w14:paraId="34794E3E" w14:textId="77777777" w:rsidR="0040714E" w:rsidRPr="006935CB" w:rsidRDefault="0040714E" w:rsidP="00A64C23">
      <w:pPr>
        <w:jc w:val="both"/>
        <w:rPr>
          <w:rFonts w:ascii="Times New Roman" w:hAnsi="Times New Roman" w:cs="Times New Roman"/>
          <w:sz w:val="23"/>
          <w:szCs w:val="23"/>
        </w:rPr>
      </w:pPr>
    </w:p>
    <w:p w14:paraId="2CBB7B43" w14:textId="77777777" w:rsidR="001B2DE3" w:rsidRPr="00D9043B" w:rsidRDefault="001B2DE3" w:rsidP="00A64C23">
      <w:pPr>
        <w:pStyle w:val="2"/>
        <w:jc w:val="both"/>
        <w:rPr>
          <w:rFonts w:ascii="Times New Roman" w:hAnsi="Times New Roman" w:cs="Times New Roman"/>
          <w:sz w:val="28"/>
          <w:szCs w:val="28"/>
        </w:rPr>
      </w:pPr>
      <w:commentRangeStart w:id="10"/>
      <w:r w:rsidRPr="00D9043B">
        <w:rPr>
          <w:rFonts w:ascii="Times New Roman" w:hAnsi="Times New Roman" w:cs="Times New Roman"/>
          <w:sz w:val="28"/>
          <w:szCs w:val="28"/>
        </w:rPr>
        <w:t>Bibliography</w:t>
      </w:r>
      <w:commentRangeEnd w:id="10"/>
      <w:r w:rsidR="008A0F13">
        <w:rPr>
          <w:rStyle w:val="a9"/>
          <w:rFonts w:asciiTheme="minorHAnsi" w:eastAsiaTheme="minorEastAsia" w:hAnsiTheme="minorHAnsi" w:cstheme="minorBidi"/>
          <w:b w:val="0"/>
          <w:bCs w:val="0"/>
        </w:rPr>
        <w:commentReference w:id="10"/>
      </w:r>
    </w:p>
    <w:p w14:paraId="2F7491E8" w14:textId="77777777" w:rsidR="001B2DE3" w:rsidRPr="00D9043B" w:rsidRDefault="00676AF3" w:rsidP="00A64C23">
      <w:pPr>
        <w:jc w:val="both"/>
        <w:rPr>
          <w:rFonts w:ascii="Times New Roman" w:hAnsi="Times New Roman" w:cs="Times New Roman"/>
          <w:i/>
          <w:sz w:val="18"/>
          <w:szCs w:val="18"/>
        </w:rPr>
      </w:pPr>
      <w:r w:rsidRPr="008852F6">
        <w:rPr>
          <w:rFonts w:ascii="Times New Roman" w:hAnsi="Times New Roman" w:cs="Times New Roman"/>
          <w:sz w:val="18"/>
          <w:szCs w:val="18"/>
        </w:rPr>
        <w:t>David Potter,</w:t>
      </w:r>
      <w:r w:rsidRPr="00D9043B">
        <w:rPr>
          <w:rFonts w:ascii="Times New Roman" w:hAnsi="Times New Roman" w:cs="Times New Roman"/>
          <w:i/>
          <w:sz w:val="18"/>
          <w:szCs w:val="18"/>
        </w:rPr>
        <w:t xml:space="preserve"> </w:t>
      </w:r>
      <w:r w:rsidRPr="008852F6">
        <w:rPr>
          <w:rFonts w:ascii="Times New Roman" w:hAnsi="Times New Roman" w:cs="Times New Roman"/>
          <w:sz w:val="18"/>
          <w:szCs w:val="18"/>
        </w:rPr>
        <w:t xml:space="preserve">Computational Physics, </w:t>
      </w:r>
      <w:r w:rsidRPr="00D9043B">
        <w:rPr>
          <w:rFonts w:ascii="Times New Roman" w:hAnsi="Times New Roman" w:cs="Times New Roman"/>
          <w:i/>
          <w:sz w:val="18"/>
          <w:szCs w:val="18"/>
        </w:rPr>
        <w:t>Imperial College, London,</w:t>
      </w:r>
      <w:r w:rsidR="00046CCD" w:rsidRPr="00D9043B">
        <w:rPr>
          <w:rFonts w:ascii="Times New Roman" w:hAnsi="Times New Roman" w:cs="Times New Roman"/>
          <w:i/>
          <w:sz w:val="18"/>
          <w:szCs w:val="18"/>
        </w:rPr>
        <w:t xml:space="preserve"> John Wiley &amp; Sons, </w:t>
      </w:r>
      <w:r w:rsidR="00046CCD" w:rsidRPr="008852F6">
        <w:rPr>
          <w:rFonts w:ascii="Times New Roman" w:hAnsi="Times New Roman" w:cs="Times New Roman"/>
          <w:sz w:val="18"/>
          <w:szCs w:val="18"/>
        </w:rPr>
        <w:t>1973, pg 82-87</w:t>
      </w:r>
    </w:p>
    <w:p w14:paraId="260E3F95" w14:textId="77777777" w:rsidR="005D0D8F" w:rsidRPr="006935CB" w:rsidRDefault="005D0D8F" w:rsidP="00A64C23">
      <w:pPr>
        <w:jc w:val="both"/>
        <w:rPr>
          <w:rFonts w:ascii="Times New Roman" w:hAnsi="Times New Roman" w:cs="Times New Roman"/>
          <w:sz w:val="23"/>
          <w:szCs w:val="23"/>
        </w:rPr>
      </w:pPr>
    </w:p>
    <w:sectPr w:rsidR="005D0D8F" w:rsidRPr="006935CB" w:rsidSect="002F47E0">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isha Chen" w:date="2017-09-29T00:36:00Z" w:initials="YC">
    <w:p w14:paraId="2351CDED" w14:textId="77777777" w:rsidR="00712494" w:rsidRPr="00A71FFD" w:rsidRDefault="00712494" w:rsidP="00CB4CCB">
      <w:pPr>
        <w:numPr>
          <w:ilvl w:val="0"/>
          <w:numId w:val="3"/>
        </w:numPr>
        <w:spacing w:before="100" w:beforeAutospacing="1" w:after="100" w:afterAutospacing="1"/>
        <w:rPr>
          <w:rFonts w:ascii="宋体" w:eastAsia="宋体" w:hAnsi="宋体" w:cs="宋体"/>
          <w:kern w:val="0"/>
          <w:sz w:val="24"/>
          <w:szCs w:val="24"/>
          <w:highlight w:val="yellow"/>
          <w:lang w:eastAsia="zh-CN"/>
        </w:rPr>
      </w:pPr>
      <w:r>
        <w:rPr>
          <w:rStyle w:val="a9"/>
        </w:rPr>
        <w:annotationRef/>
      </w:r>
      <w:r w:rsidRPr="00CB4CCB">
        <w:rPr>
          <w:rFonts w:ascii="宋体" w:eastAsia="宋体" w:hAnsi="宋体" w:cs="宋体"/>
          <w:kern w:val="0"/>
          <w:sz w:val="24"/>
          <w:szCs w:val="24"/>
          <w:lang w:eastAsia="zh-CN"/>
        </w:rPr>
        <w:t xml:space="preserve">Describe </w:t>
      </w:r>
      <w:r w:rsidRPr="00A71FFD">
        <w:rPr>
          <w:rFonts w:ascii="宋体" w:eastAsia="宋体" w:hAnsi="宋体" w:cs="宋体"/>
          <w:kern w:val="0"/>
          <w:sz w:val="24"/>
          <w:szCs w:val="24"/>
          <w:highlight w:val="yellow"/>
          <w:lang w:eastAsia="zh-CN"/>
        </w:rPr>
        <w:t>the methods and algorithms</w:t>
      </w:r>
    </w:p>
    <w:p w14:paraId="1455D37E" w14:textId="77777777" w:rsidR="00712494" w:rsidRPr="00CB4CCB" w:rsidRDefault="00712494" w:rsidP="00CB4CCB">
      <w:pPr>
        <w:numPr>
          <w:ilvl w:val="0"/>
          <w:numId w:val="3"/>
        </w:numPr>
        <w:spacing w:before="100" w:beforeAutospacing="1" w:after="100" w:afterAutospacing="1"/>
        <w:rPr>
          <w:rFonts w:ascii="宋体" w:eastAsia="宋体" w:hAnsi="宋体" w:cs="宋体"/>
          <w:kern w:val="0"/>
          <w:sz w:val="24"/>
          <w:szCs w:val="24"/>
          <w:lang w:eastAsia="zh-CN"/>
        </w:rPr>
      </w:pPr>
      <w:r w:rsidRPr="00CB4CCB">
        <w:rPr>
          <w:rFonts w:ascii="宋体" w:eastAsia="宋体" w:hAnsi="宋体" w:cs="宋体"/>
          <w:kern w:val="0"/>
          <w:sz w:val="24"/>
          <w:szCs w:val="24"/>
          <w:lang w:eastAsia="zh-CN"/>
        </w:rPr>
        <w:t xml:space="preserve">You need to explain how you implemented the methods and also say something about the </w:t>
      </w:r>
      <w:r w:rsidRPr="00A71FFD">
        <w:rPr>
          <w:rFonts w:ascii="宋体" w:eastAsia="宋体" w:hAnsi="宋体" w:cs="宋体"/>
          <w:kern w:val="0"/>
          <w:sz w:val="24"/>
          <w:szCs w:val="24"/>
          <w:highlight w:val="yellow"/>
          <w:lang w:eastAsia="zh-CN"/>
        </w:rPr>
        <w:t>structure of your algorithm</w:t>
      </w:r>
      <w:r w:rsidRPr="00CB4CCB">
        <w:rPr>
          <w:rFonts w:ascii="宋体" w:eastAsia="宋体" w:hAnsi="宋体" w:cs="宋体"/>
          <w:kern w:val="0"/>
          <w:sz w:val="24"/>
          <w:szCs w:val="24"/>
          <w:lang w:eastAsia="zh-CN"/>
        </w:rPr>
        <w:t xml:space="preserve"> and present some parts of your code</w:t>
      </w:r>
    </w:p>
    <w:p w14:paraId="3B9F4CCF" w14:textId="77777777" w:rsidR="00712494" w:rsidRPr="00CB4CCB" w:rsidRDefault="00712494" w:rsidP="00CB4CCB">
      <w:pPr>
        <w:numPr>
          <w:ilvl w:val="0"/>
          <w:numId w:val="3"/>
        </w:numPr>
        <w:spacing w:before="100" w:beforeAutospacing="1" w:after="100" w:afterAutospacing="1"/>
        <w:rPr>
          <w:rFonts w:ascii="宋体" w:eastAsia="宋体" w:hAnsi="宋体" w:cs="宋体"/>
          <w:kern w:val="0"/>
          <w:sz w:val="24"/>
          <w:szCs w:val="24"/>
          <w:lang w:eastAsia="zh-CN"/>
        </w:rPr>
      </w:pPr>
      <w:r w:rsidRPr="00CB4CCB">
        <w:rPr>
          <w:rFonts w:ascii="宋体" w:eastAsia="宋体" w:hAnsi="宋体" w:cs="宋体"/>
          <w:kern w:val="0"/>
          <w:sz w:val="24"/>
          <w:szCs w:val="24"/>
          <w:lang w:eastAsia="zh-CN"/>
        </w:rPr>
        <w:t>You should plug in some calculations to demonstrate your code, such as selected runs used to validate and verify your results. The latter is extremely important!! A reader needs to understand that your code reproduces selected benchmarks and reproduces previous results, either numerical and/or well-known closed form expressions.</w:t>
      </w:r>
    </w:p>
    <w:p w14:paraId="69527857" w14:textId="77777777" w:rsidR="00712494" w:rsidRPr="00CB4CCB" w:rsidRDefault="00712494">
      <w:pPr>
        <w:pStyle w:val="aa"/>
      </w:pPr>
    </w:p>
  </w:comment>
  <w:comment w:id="1" w:author="Yisha Chen" w:date="2017-10-05T20:33:00Z" w:initials="YC">
    <w:p w14:paraId="6D15BD6C" w14:textId="43E10329" w:rsidR="008D2530" w:rsidRPr="008D2530" w:rsidRDefault="008D2530">
      <w:pPr>
        <w:pStyle w:val="aa"/>
        <w:rPr>
          <w:rFonts w:eastAsia="宋体" w:hint="eastAsia"/>
          <w:lang w:eastAsia="zh-CN"/>
        </w:rPr>
      </w:pPr>
      <w:r>
        <w:rPr>
          <w:rStyle w:val="a9"/>
        </w:rPr>
        <w:annotationRef/>
      </w:r>
      <w:r>
        <w:rPr>
          <w:rFonts w:eastAsia="宋体"/>
          <w:lang w:eastAsia="zh-CN"/>
        </w:rPr>
        <w:t>N</w:t>
      </w:r>
      <w:r>
        <w:rPr>
          <w:rFonts w:eastAsia="宋体" w:hint="eastAsia"/>
          <w:lang w:eastAsia="zh-CN"/>
        </w:rPr>
        <w:t xml:space="preserve">ot </w:t>
      </w:r>
      <w:r>
        <w:rPr>
          <w:rFonts w:eastAsia="宋体"/>
          <w:lang w:eastAsia="zh-CN"/>
        </w:rPr>
        <w:t>matrix operation</w:t>
      </w:r>
      <w:r w:rsidR="001F2BBA">
        <w:rPr>
          <w:rFonts w:eastAsia="宋体"/>
          <w:lang w:eastAsia="zh-CN"/>
        </w:rPr>
        <w:t>, change the font</w:t>
      </w:r>
    </w:p>
  </w:comment>
  <w:comment w:id="2" w:author="Yisha Chen" w:date="2017-10-05T20:39:00Z" w:initials="YC">
    <w:p w14:paraId="07159031" w14:textId="65472C52" w:rsidR="004F5779" w:rsidRPr="004F5779" w:rsidRDefault="004F5779">
      <w:pPr>
        <w:pStyle w:val="aa"/>
        <w:rPr>
          <w:rFonts w:eastAsia="宋体" w:hint="eastAsia"/>
          <w:lang w:eastAsia="zh-CN"/>
        </w:rPr>
      </w:pPr>
      <w:r>
        <w:rPr>
          <w:rStyle w:val="a9"/>
        </w:rPr>
        <w:annotationRef/>
      </w:r>
      <w:r>
        <w:rPr>
          <w:rFonts w:eastAsia="宋体"/>
          <w:lang w:eastAsia="zh-CN"/>
        </w:rPr>
        <w:t>U</w:t>
      </w:r>
      <w:r>
        <w:rPr>
          <w:rFonts w:eastAsia="宋体" w:hint="eastAsia"/>
          <w:lang w:eastAsia="zh-CN"/>
        </w:rPr>
        <w:t xml:space="preserve">sually </w:t>
      </w:r>
      <w:r>
        <w:rPr>
          <w:rFonts w:eastAsia="宋体"/>
          <w:lang w:eastAsia="zh-CN"/>
        </w:rPr>
        <w:t>do not express like this</w:t>
      </w:r>
    </w:p>
  </w:comment>
  <w:comment w:id="5" w:author="Yisha Chen" w:date="2017-10-05T20:41:00Z" w:initials="YC">
    <w:p w14:paraId="0F9785E6" w14:textId="70D6A098" w:rsidR="00436AA4" w:rsidRPr="00436AA4" w:rsidRDefault="00436AA4">
      <w:pPr>
        <w:pStyle w:val="aa"/>
        <w:rPr>
          <w:rFonts w:eastAsia="宋体" w:hint="eastAsia"/>
          <w:lang w:eastAsia="zh-CN"/>
        </w:rPr>
      </w:pPr>
      <w:r>
        <w:rPr>
          <w:rStyle w:val="a9"/>
        </w:rPr>
        <w:annotationRef/>
      </w:r>
      <w:r>
        <w:rPr>
          <w:rFonts w:eastAsia="宋体" w:hint="eastAsia"/>
          <w:lang w:eastAsia="zh-CN"/>
        </w:rPr>
        <w:t>?</w:t>
      </w:r>
      <w:r w:rsidR="00493E4E">
        <w:rPr>
          <w:rFonts w:eastAsia="宋体"/>
          <w:lang w:eastAsia="zh-CN"/>
        </w:rPr>
        <w:t>???</w:t>
      </w:r>
    </w:p>
  </w:comment>
  <w:comment w:id="6" w:author="Yisha Chen" w:date="2017-09-29T00:37:00Z" w:initials="YC">
    <w:p w14:paraId="68FCA5A9" w14:textId="77777777" w:rsidR="00712494" w:rsidRPr="00C72845" w:rsidRDefault="00712494" w:rsidP="00C72845">
      <w:pPr>
        <w:numPr>
          <w:ilvl w:val="0"/>
          <w:numId w:val="4"/>
        </w:numPr>
        <w:spacing w:before="100" w:beforeAutospacing="1" w:after="100" w:afterAutospacing="1"/>
        <w:rPr>
          <w:rFonts w:ascii="宋体" w:eastAsia="宋体" w:hAnsi="宋体" w:cs="宋体"/>
          <w:kern w:val="0"/>
          <w:sz w:val="24"/>
          <w:szCs w:val="24"/>
          <w:lang w:eastAsia="zh-CN"/>
        </w:rPr>
      </w:pPr>
      <w:r>
        <w:rPr>
          <w:rStyle w:val="a9"/>
        </w:rPr>
        <w:annotationRef/>
      </w:r>
      <w:r w:rsidRPr="00C72845">
        <w:rPr>
          <w:rFonts w:ascii="宋体" w:eastAsia="宋体" w:hAnsi="宋体" w:cs="宋体"/>
          <w:kern w:val="0"/>
          <w:sz w:val="24"/>
          <w:szCs w:val="24"/>
          <w:lang w:eastAsia="zh-CN"/>
        </w:rPr>
        <w:t>Present your results</w:t>
      </w:r>
    </w:p>
    <w:p w14:paraId="3F6C2B7F" w14:textId="77777777" w:rsidR="00712494" w:rsidRPr="00C72845" w:rsidRDefault="00712494" w:rsidP="00C72845">
      <w:pPr>
        <w:numPr>
          <w:ilvl w:val="0"/>
          <w:numId w:val="4"/>
        </w:numPr>
        <w:spacing w:before="100" w:beforeAutospacing="1" w:after="100" w:afterAutospacing="1"/>
        <w:rPr>
          <w:rFonts w:ascii="宋体" w:eastAsia="宋体" w:hAnsi="宋体" w:cs="宋体"/>
          <w:kern w:val="0"/>
          <w:sz w:val="24"/>
          <w:szCs w:val="24"/>
          <w:lang w:eastAsia="zh-CN"/>
        </w:rPr>
      </w:pPr>
      <w:r w:rsidRPr="00C72845">
        <w:rPr>
          <w:rFonts w:ascii="宋体" w:eastAsia="宋体" w:hAnsi="宋体" w:cs="宋体"/>
          <w:kern w:val="0"/>
          <w:sz w:val="24"/>
          <w:szCs w:val="24"/>
          <w:lang w:eastAsia="zh-CN"/>
        </w:rPr>
        <w:t>Give a critical discussion of your work and place it in the correct context.</w:t>
      </w:r>
    </w:p>
    <w:p w14:paraId="33CD7E94" w14:textId="77777777" w:rsidR="00712494" w:rsidRPr="00C72845" w:rsidRDefault="00712494" w:rsidP="00C72845">
      <w:pPr>
        <w:numPr>
          <w:ilvl w:val="0"/>
          <w:numId w:val="4"/>
        </w:numPr>
        <w:spacing w:before="100" w:beforeAutospacing="1" w:after="100" w:afterAutospacing="1"/>
        <w:rPr>
          <w:rFonts w:ascii="宋体" w:eastAsia="宋体" w:hAnsi="宋体" w:cs="宋体"/>
          <w:kern w:val="0"/>
          <w:sz w:val="24"/>
          <w:szCs w:val="24"/>
          <w:lang w:eastAsia="zh-CN"/>
        </w:rPr>
      </w:pPr>
      <w:r w:rsidRPr="00C72845">
        <w:rPr>
          <w:rFonts w:ascii="宋体" w:eastAsia="宋体" w:hAnsi="宋体" w:cs="宋体"/>
          <w:kern w:val="0"/>
          <w:sz w:val="24"/>
          <w:szCs w:val="24"/>
          <w:lang w:eastAsia="zh-CN"/>
        </w:rPr>
        <w:t>Relate your work to other calculations/studies</w:t>
      </w:r>
    </w:p>
    <w:p w14:paraId="6D7DCCA1" w14:textId="77777777" w:rsidR="00712494" w:rsidRPr="00C72845" w:rsidRDefault="00712494" w:rsidP="00C72845">
      <w:pPr>
        <w:numPr>
          <w:ilvl w:val="0"/>
          <w:numId w:val="4"/>
        </w:numPr>
        <w:spacing w:before="100" w:beforeAutospacing="1" w:after="100" w:afterAutospacing="1"/>
        <w:rPr>
          <w:rFonts w:ascii="宋体" w:eastAsia="宋体" w:hAnsi="宋体" w:cs="宋体"/>
          <w:kern w:val="0"/>
          <w:sz w:val="24"/>
          <w:szCs w:val="24"/>
          <w:lang w:eastAsia="zh-CN"/>
        </w:rPr>
      </w:pPr>
      <w:r w:rsidRPr="00C72845">
        <w:rPr>
          <w:rFonts w:ascii="宋体" w:eastAsia="宋体" w:hAnsi="宋体" w:cs="宋体"/>
          <w:kern w:val="0"/>
          <w:sz w:val="24"/>
          <w:szCs w:val="24"/>
          <w:lang w:eastAsia="zh-CN"/>
        </w:rPr>
        <w:t>An eventual reader should be able to reproduce your calculations if she/he wants to do so. All input variables should be properly explained.</w:t>
      </w:r>
    </w:p>
    <w:p w14:paraId="0E2026AA" w14:textId="77777777" w:rsidR="00712494" w:rsidRPr="00C72845" w:rsidRDefault="00712494" w:rsidP="00C72845">
      <w:pPr>
        <w:numPr>
          <w:ilvl w:val="0"/>
          <w:numId w:val="4"/>
        </w:numPr>
        <w:spacing w:before="100" w:beforeAutospacing="1" w:after="100" w:afterAutospacing="1"/>
        <w:rPr>
          <w:rFonts w:ascii="宋体" w:eastAsia="宋体" w:hAnsi="宋体" w:cs="宋体"/>
          <w:kern w:val="0"/>
          <w:sz w:val="24"/>
          <w:szCs w:val="24"/>
          <w:lang w:eastAsia="zh-CN"/>
        </w:rPr>
      </w:pPr>
      <w:r w:rsidRPr="00C72845">
        <w:rPr>
          <w:rFonts w:ascii="宋体" w:eastAsia="宋体" w:hAnsi="宋体" w:cs="宋体"/>
          <w:kern w:val="0"/>
          <w:sz w:val="24"/>
          <w:szCs w:val="24"/>
          <w:lang w:eastAsia="zh-CN"/>
        </w:rPr>
        <w:t>Make sure that figures and tables should contain enough information in their captions, axis labels etc so that an eventual reader can gain a first impression of your work by studying figures and tables only.</w:t>
      </w:r>
    </w:p>
    <w:p w14:paraId="02780A13" w14:textId="77777777" w:rsidR="00712494" w:rsidRPr="00C72845" w:rsidRDefault="00712494">
      <w:pPr>
        <w:pStyle w:val="aa"/>
      </w:pPr>
    </w:p>
  </w:comment>
  <w:comment w:id="7" w:author="Yisha Chen" w:date="2017-10-05T21:33:00Z" w:initials="YC">
    <w:p w14:paraId="74A293DC" w14:textId="13DB2AB9" w:rsidR="00D30FF1" w:rsidRPr="00D30FF1" w:rsidRDefault="00D30FF1">
      <w:pPr>
        <w:pStyle w:val="aa"/>
        <w:rPr>
          <w:rFonts w:eastAsia="宋体" w:hint="eastAsia"/>
          <w:lang w:eastAsia="zh-CN"/>
        </w:rPr>
      </w:pPr>
      <w:r>
        <w:rPr>
          <w:rStyle w:val="a9"/>
        </w:rPr>
        <w:annotationRef/>
      </w:r>
      <w:r>
        <w:rPr>
          <w:rFonts w:eastAsia="宋体" w:hint="eastAsia"/>
          <w:lang w:eastAsia="zh-CN"/>
        </w:rPr>
        <w:t>A</w:t>
      </w:r>
    </w:p>
  </w:comment>
  <w:comment w:id="8" w:author="Yisha Chen" w:date="2017-09-29T00:37:00Z" w:initials="YC">
    <w:p w14:paraId="0E4622ED" w14:textId="77777777" w:rsidR="00712494" w:rsidRPr="00C72845" w:rsidRDefault="00712494" w:rsidP="00C72845">
      <w:pPr>
        <w:numPr>
          <w:ilvl w:val="0"/>
          <w:numId w:val="5"/>
        </w:numPr>
        <w:spacing w:before="100" w:beforeAutospacing="1" w:after="100" w:afterAutospacing="1"/>
        <w:rPr>
          <w:rFonts w:ascii="宋体" w:eastAsia="宋体" w:hAnsi="宋体" w:cs="宋体"/>
          <w:kern w:val="0"/>
          <w:sz w:val="24"/>
          <w:szCs w:val="24"/>
          <w:lang w:eastAsia="zh-CN"/>
        </w:rPr>
      </w:pPr>
      <w:bookmarkStart w:id="9" w:name="_GoBack"/>
      <w:r>
        <w:rPr>
          <w:rStyle w:val="a9"/>
        </w:rPr>
        <w:annotationRef/>
      </w:r>
      <w:r w:rsidRPr="00C72845">
        <w:rPr>
          <w:rFonts w:ascii="宋体" w:eastAsia="宋体" w:hAnsi="宋体" w:cs="宋体"/>
          <w:kern w:val="0"/>
          <w:sz w:val="24"/>
          <w:szCs w:val="24"/>
          <w:lang w:eastAsia="zh-CN"/>
        </w:rPr>
        <w:t>State your main findings and interpretations</w:t>
      </w:r>
    </w:p>
    <w:p w14:paraId="33B69A0B" w14:textId="77777777" w:rsidR="00712494" w:rsidRPr="00C72845" w:rsidRDefault="00712494" w:rsidP="00C72845">
      <w:pPr>
        <w:numPr>
          <w:ilvl w:val="0"/>
          <w:numId w:val="5"/>
        </w:numPr>
        <w:spacing w:before="100" w:beforeAutospacing="1" w:after="100" w:afterAutospacing="1"/>
        <w:rPr>
          <w:rFonts w:ascii="宋体" w:eastAsia="宋体" w:hAnsi="宋体" w:cs="宋体"/>
          <w:kern w:val="0"/>
          <w:sz w:val="24"/>
          <w:szCs w:val="24"/>
          <w:lang w:eastAsia="zh-CN"/>
        </w:rPr>
      </w:pPr>
      <w:r w:rsidRPr="00C72845">
        <w:rPr>
          <w:rFonts w:ascii="宋体" w:eastAsia="宋体" w:hAnsi="宋体" w:cs="宋体"/>
          <w:kern w:val="0"/>
          <w:sz w:val="24"/>
          <w:szCs w:val="24"/>
          <w:lang w:eastAsia="zh-CN"/>
        </w:rPr>
        <w:t>Try as far as possible to present perspectives for future work</w:t>
      </w:r>
    </w:p>
    <w:p w14:paraId="7F405775" w14:textId="77777777" w:rsidR="00712494" w:rsidRPr="00C72845" w:rsidRDefault="00712494" w:rsidP="00C72845">
      <w:pPr>
        <w:numPr>
          <w:ilvl w:val="0"/>
          <w:numId w:val="5"/>
        </w:numPr>
        <w:spacing w:before="100" w:beforeAutospacing="1" w:after="100" w:afterAutospacing="1"/>
        <w:rPr>
          <w:rFonts w:ascii="宋体" w:eastAsia="宋体" w:hAnsi="宋体" w:cs="宋体"/>
          <w:kern w:val="0"/>
          <w:sz w:val="24"/>
          <w:szCs w:val="24"/>
          <w:lang w:eastAsia="zh-CN"/>
        </w:rPr>
      </w:pPr>
      <w:r w:rsidRPr="00C72845">
        <w:rPr>
          <w:rFonts w:ascii="宋体" w:eastAsia="宋体" w:hAnsi="宋体" w:cs="宋体"/>
          <w:kern w:val="0"/>
          <w:sz w:val="24"/>
          <w:szCs w:val="24"/>
          <w:lang w:eastAsia="zh-CN"/>
        </w:rPr>
        <w:t>Try to discuss the pros and cons of the methods and possible improvements</w:t>
      </w:r>
    </w:p>
    <w:p w14:paraId="62681DEF" w14:textId="77777777" w:rsidR="00712494" w:rsidRPr="00C72845" w:rsidRDefault="00712494">
      <w:pPr>
        <w:pStyle w:val="aa"/>
      </w:pPr>
    </w:p>
    <w:bookmarkEnd w:id="9"/>
  </w:comment>
  <w:comment w:id="10" w:author="Yisha Chen" w:date="2017-09-29T00:35:00Z" w:initials="YC">
    <w:p w14:paraId="4F515288" w14:textId="77777777" w:rsidR="00712494" w:rsidRPr="008A0F13" w:rsidRDefault="00712494">
      <w:pPr>
        <w:pStyle w:val="aa"/>
        <w:rPr>
          <w:rFonts w:eastAsia="宋体"/>
          <w:lang w:eastAsia="zh-CN"/>
        </w:rPr>
      </w:pPr>
      <w:r>
        <w:rPr>
          <w:rStyle w:val="a9"/>
        </w:rPr>
        <w:annotationRef/>
      </w:r>
      <w:r>
        <w:rPr>
          <w:rFonts w:eastAsia="宋体"/>
          <w:lang w:eastAsia="zh-CN"/>
        </w:rPr>
        <w:t>C</w:t>
      </w:r>
      <w:r>
        <w:rPr>
          <w:rFonts w:eastAsia="宋体" w:hint="eastAsia"/>
          <w:lang w:eastAsia="zh-CN"/>
        </w:rPr>
        <w:t xml:space="preserve">heck </w:t>
      </w:r>
      <w:r>
        <w:rPr>
          <w:rFonts w:eastAsia="宋体"/>
          <w:lang w:eastAsia="zh-CN"/>
        </w:rPr>
        <w:t>the form for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527857" w15:done="0"/>
  <w15:commentEx w15:paraId="6D15BD6C" w15:done="0"/>
  <w15:commentEx w15:paraId="07159031" w15:done="0"/>
  <w15:commentEx w15:paraId="0F9785E6" w15:done="0"/>
  <w15:commentEx w15:paraId="02780A13" w15:done="0"/>
  <w15:commentEx w15:paraId="74A293DC" w15:done="0"/>
  <w15:commentEx w15:paraId="62681DEF" w15:done="0"/>
  <w15:commentEx w15:paraId="4F5152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0D335" w14:textId="77777777" w:rsidR="00B13F35" w:rsidRDefault="00B13F35" w:rsidP="005D0D8F">
      <w:r>
        <w:separator/>
      </w:r>
    </w:p>
  </w:endnote>
  <w:endnote w:type="continuationSeparator" w:id="0">
    <w:p w14:paraId="412AD252" w14:textId="77777777" w:rsidR="00B13F35" w:rsidRDefault="00B13F35" w:rsidP="005D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E4C42" w14:textId="77777777" w:rsidR="00B13F35" w:rsidRDefault="00B13F35" w:rsidP="005D0D8F">
      <w:r>
        <w:separator/>
      </w:r>
    </w:p>
  </w:footnote>
  <w:footnote w:type="continuationSeparator" w:id="0">
    <w:p w14:paraId="38B51827" w14:textId="77777777" w:rsidR="00B13F35" w:rsidRDefault="00B13F35" w:rsidP="005D0D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100D3"/>
    <w:multiLevelType w:val="hybridMultilevel"/>
    <w:tmpl w:val="E36C51D2"/>
    <w:lvl w:ilvl="0" w:tplc="80E0B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C523F9"/>
    <w:multiLevelType w:val="multilevel"/>
    <w:tmpl w:val="0BC523F9"/>
    <w:lvl w:ilvl="0">
      <w:start w:val="1"/>
      <w:numFmt w:val="decimal"/>
      <w:lvlText w:val="%1."/>
      <w:lvlJc w:val="left"/>
      <w:pPr>
        <w:ind w:left="360" w:hanging="360"/>
      </w:pPr>
      <w:rPr>
        <w:rFonts w:ascii="Arial" w:eastAsia="宋体" w:hAnsi="Arial" w:cs="Arial"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D43476F"/>
    <w:multiLevelType w:val="hybridMultilevel"/>
    <w:tmpl w:val="63E8221C"/>
    <w:lvl w:ilvl="0" w:tplc="BB240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ED7C22"/>
    <w:multiLevelType w:val="multilevel"/>
    <w:tmpl w:val="DF1C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591A75"/>
    <w:multiLevelType w:val="multilevel"/>
    <w:tmpl w:val="498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BB513B"/>
    <w:multiLevelType w:val="multilevel"/>
    <w:tmpl w:val="33C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sha Chen">
    <w15:presenceInfo w15:providerId="Windows Live" w15:userId="885879f6138cb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27BF"/>
    <w:rsid w:val="00006926"/>
    <w:rsid w:val="0002134A"/>
    <w:rsid w:val="000218CB"/>
    <w:rsid w:val="000310AB"/>
    <w:rsid w:val="000318B0"/>
    <w:rsid w:val="000325AD"/>
    <w:rsid w:val="00032CE3"/>
    <w:rsid w:val="00036E4B"/>
    <w:rsid w:val="00042D71"/>
    <w:rsid w:val="00046CCD"/>
    <w:rsid w:val="00047122"/>
    <w:rsid w:val="00050032"/>
    <w:rsid w:val="000515CD"/>
    <w:rsid w:val="00053CBB"/>
    <w:rsid w:val="000625C4"/>
    <w:rsid w:val="0006658F"/>
    <w:rsid w:val="00071179"/>
    <w:rsid w:val="00074920"/>
    <w:rsid w:val="0007640C"/>
    <w:rsid w:val="00082771"/>
    <w:rsid w:val="000841F9"/>
    <w:rsid w:val="00087601"/>
    <w:rsid w:val="00090238"/>
    <w:rsid w:val="00091CF0"/>
    <w:rsid w:val="00093347"/>
    <w:rsid w:val="00094A1B"/>
    <w:rsid w:val="0009597B"/>
    <w:rsid w:val="0009649C"/>
    <w:rsid w:val="000970FF"/>
    <w:rsid w:val="000A75B2"/>
    <w:rsid w:val="000B4E2B"/>
    <w:rsid w:val="000B52ED"/>
    <w:rsid w:val="000C07F5"/>
    <w:rsid w:val="000C4E13"/>
    <w:rsid w:val="000C5F16"/>
    <w:rsid w:val="000D14C9"/>
    <w:rsid w:val="000D1618"/>
    <w:rsid w:val="000D1FE3"/>
    <w:rsid w:val="000D44B6"/>
    <w:rsid w:val="000E3E8F"/>
    <w:rsid w:val="000E4E75"/>
    <w:rsid w:val="000E57FC"/>
    <w:rsid w:val="000E5E45"/>
    <w:rsid w:val="0010188B"/>
    <w:rsid w:val="00113267"/>
    <w:rsid w:val="001143DB"/>
    <w:rsid w:val="00122D07"/>
    <w:rsid w:val="00127F1D"/>
    <w:rsid w:val="00130356"/>
    <w:rsid w:val="00130FF2"/>
    <w:rsid w:val="00134598"/>
    <w:rsid w:val="001411A7"/>
    <w:rsid w:val="00152820"/>
    <w:rsid w:val="001713DC"/>
    <w:rsid w:val="00172DAC"/>
    <w:rsid w:val="00174379"/>
    <w:rsid w:val="00183FC4"/>
    <w:rsid w:val="00191D58"/>
    <w:rsid w:val="00192799"/>
    <w:rsid w:val="00196753"/>
    <w:rsid w:val="0019787A"/>
    <w:rsid w:val="00197B61"/>
    <w:rsid w:val="001A1A8F"/>
    <w:rsid w:val="001A2B29"/>
    <w:rsid w:val="001A2BAB"/>
    <w:rsid w:val="001B2DE3"/>
    <w:rsid w:val="001B5CB8"/>
    <w:rsid w:val="001B5CB9"/>
    <w:rsid w:val="001C56D0"/>
    <w:rsid w:val="001C580B"/>
    <w:rsid w:val="001C7CBC"/>
    <w:rsid w:val="001E118C"/>
    <w:rsid w:val="001E4538"/>
    <w:rsid w:val="001E4978"/>
    <w:rsid w:val="001F2BBA"/>
    <w:rsid w:val="001F2C0D"/>
    <w:rsid w:val="001F36F0"/>
    <w:rsid w:val="001F7C70"/>
    <w:rsid w:val="0020262E"/>
    <w:rsid w:val="00205213"/>
    <w:rsid w:val="00213131"/>
    <w:rsid w:val="002157CE"/>
    <w:rsid w:val="00217F86"/>
    <w:rsid w:val="00222DA2"/>
    <w:rsid w:val="0022485A"/>
    <w:rsid w:val="002260CB"/>
    <w:rsid w:val="002266B1"/>
    <w:rsid w:val="00234010"/>
    <w:rsid w:val="00235675"/>
    <w:rsid w:val="0023698F"/>
    <w:rsid w:val="0024082F"/>
    <w:rsid w:val="002412F5"/>
    <w:rsid w:val="0024302F"/>
    <w:rsid w:val="00243162"/>
    <w:rsid w:val="00244753"/>
    <w:rsid w:val="002451F5"/>
    <w:rsid w:val="002476EC"/>
    <w:rsid w:val="00251478"/>
    <w:rsid w:val="00252DD9"/>
    <w:rsid w:val="00253231"/>
    <w:rsid w:val="00254291"/>
    <w:rsid w:val="002548EA"/>
    <w:rsid w:val="00263B01"/>
    <w:rsid w:val="002876A7"/>
    <w:rsid w:val="002949D0"/>
    <w:rsid w:val="00294EE7"/>
    <w:rsid w:val="002A1165"/>
    <w:rsid w:val="002A46FA"/>
    <w:rsid w:val="002B3E4B"/>
    <w:rsid w:val="002B5605"/>
    <w:rsid w:val="002B5EE0"/>
    <w:rsid w:val="002B68E8"/>
    <w:rsid w:val="002C2A1D"/>
    <w:rsid w:val="002C4650"/>
    <w:rsid w:val="002C62AA"/>
    <w:rsid w:val="002C710C"/>
    <w:rsid w:val="002D2DF7"/>
    <w:rsid w:val="002D3352"/>
    <w:rsid w:val="002D4610"/>
    <w:rsid w:val="002D7093"/>
    <w:rsid w:val="002E0862"/>
    <w:rsid w:val="002E099F"/>
    <w:rsid w:val="002E4339"/>
    <w:rsid w:val="002E4E16"/>
    <w:rsid w:val="002F34CD"/>
    <w:rsid w:val="002F47E0"/>
    <w:rsid w:val="002F7B8E"/>
    <w:rsid w:val="00300445"/>
    <w:rsid w:val="003030B9"/>
    <w:rsid w:val="003039EF"/>
    <w:rsid w:val="00304D31"/>
    <w:rsid w:val="00311050"/>
    <w:rsid w:val="00312AE3"/>
    <w:rsid w:val="00312B2A"/>
    <w:rsid w:val="003142B8"/>
    <w:rsid w:val="00317241"/>
    <w:rsid w:val="00323166"/>
    <w:rsid w:val="00324A66"/>
    <w:rsid w:val="00324D0A"/>
    <w:rsid w:val="00334F63"/>
    <w:rsid w:val="0033532B"/>
    <w:rsid w:val="003422C2"/>
    <w:rsid w:val="00347B0A"/>
    <w:rsid w:val="00350ACC"/>
    <w:rsid w:val="00352427"/>
    <w:rsid w:val="0036130F"/>
    <w:rsid w:val="0036259E"/>
    <w:rsid w:val="00362EDE"/>
    <w:rsid w:val="0036360E"/>
    <w:rsid w:val="003740AC"/>
    <w:rsid w:val="00375D4C"/>
    <w:rsid w:val="00377AB4"/>
    <w:rsid w:val="00384425"/>
    <w:rsid w:val="003857A8"/>
    <w:rsid w:val="003863A8"/>
    <w:rsid w:val="00391386"/>
    <w:rsid w:val="00392B67"/>
    <w:rsid w:val="003A22F9"/>
    <w:rsid w:val="003A33B9"/>
    <w:rsid w:val="003B1744"/>
    <w:rsid w:val="003B1814"/>
    <w:rsid w:val="003C295B"/>
    <w:rsid w:val="003D480C"/>
    <w:rsid w:val="003D4E24"/>
    <w:rsid w:val="003D5B23"/>
    <w:rsid w:val="003E4675"/>
    <w:rsid w:val="003F2451"/>
    <w:rsid w:val="00403686"/>
    <w:rsid w:val="0040714E"/>
    <w:rsid w:val="0041213F"/>
    <w:rsid w:val="00416699"/>
    <w:rsid w:val="00416DFC"/>
    <w:rsid w:val="00417E81"/>
    <w:rsid w:val="0042754A"/>
    <w:rsid w:val="004303B4"/>
    <w:rsid w:val="00436AA4"/>
    <w:rsid w:val="00442B91"/>
    <w:rsid w:val="00443814"/>
    <w:rsid w:val="004508B6"/>
    <w:rsid w:val="004563CD"/>
    <w:rsid w:val="00457E68"/>
    <w:rsid w:val="00464CBB"/>
    <w:rsid w:val="00467035"/>
    <w:rsid w:val="00471C03"/>
    <w:rsid w:val="00473F6E"/>
    <w:rsid w:val="004759F4"/>
    <w:rsid w:val="00476609"/>
    <w:rsid w:val="004874A5"/>
    <w:rsid w:val="00490092"/>
    <w:rsid w:val="00492025"/>
    <w:rsid w:val="00492F5E"/>
    <w:rsid w:val="00493E4E"/>
    <w:rsid w:val="0049766D"/>
    <w:rsid w:val="004A247E"/>
    <w:rsid w:val="004A34D5"/>
    <w:rsid w:val="004A42B6"/>
    <w:rsid w:val="004B1AA1"/>
    <w:rsid w:val="004B23D0"/>
    <w:rsid w:val="004B2CA5"/>
    <w:rsid w:val="004B337D"/>
    <w:rsid w:val="004B47B3"/>
    <w:rsid w:val="004B5A28"/>
    <w:rsid w:val="004C05E7"/>
    <w:rsid w:val="004C0F71"/>
    <w:rsid w:val="004C52B3"/>
    <w:rsid w:val="004C5952"/>
    <w:rsid w:val="004D1579"/>
    <w:rsid w:val="004D466C"/>
    <w:rsid w:val="004D7275"/>
    <w:rsid w:val="004E15DB"/>
    <w:rsid w:val="004E5E6F"/>
    <w:rsid w:val="004F5779"/>
    <w:rsid w:val="004F70B5"/>
    <w:rsid w:val="004F743E"/>
    <w:rsid w:val="004F7AA9"/>
    <w:rsid w:val="00504EBA"/>
    <w:rsid w:val="0051334B"/>
    <w:rsid w:val="00513EF4"/>
    <w:rsid w:val="005144A8"/>
    <w:rsid w:val="00521CAF"/>
    <w:rsid w:val="00521F76"/>
    <w:rsid w:val="0052419D"/>
    <w:rsid w:val="00525E9A"/>
    <w:rsid w:val="005306E2"/>
    <w:rsid w:val="00531882"/>
    <w:rsid w:val="005318C6"/>
    <w:rsid w:val="00536C34"/>
    <w:rsid w:val="00543678"/>
    <w:rsid w:val="005473CB"/>
    <w:rsid w:val="0055074B"/>
    <w:rsid w:val="00551BB1"/>
    <w:rsid w:val="00560674"/>
    <w:rsid w:val="00566C2C"/>
    <w:rsid w:val="00570478"/>
    <w:rsid w:val="00571B15"/>
    <w:rsid w:val="005745A9"/>
    <w:rsid w:val="00583585"/>
    <w:rsid w:val="00587F24"/>
    <w:rsid w:val="00593FA3"/>
    <w:rsid w:val="005960CC"/>
    <w:rsid w:val="0059739E"/>
    <w:rsid w:val="005A08E9"/>
    <w:rsid w:val="005A18D2"/>
    <w:rsid w:val="005A1AF7"/>
    <w:rsid w:val="005A1C06"/>
    <w:rsid w:val="005A2735"/>
    <w:rsid w:val="005A5D83"/>
    <w:rsid w:val="005A6E7B"/>
    <w:rsid w:val="005A78A3"/>
    <w:rsid w:val="005B3643"/>
    <w:rsid w:val="005C1238"/>
    <w:rsid w:val="005C27BF"/>
    <w:rsid w:val="005C7C46"/>
    <w:rsid w:val="005D0D8F"/>
    <w:rsid w:val="005D1E66"/>
    <w:rsid w:val="005D1F40"/>
    <w:rsid w:val="005D36D8"/>
    <w:rsid w:val="005D3E84"/>
    <w:rsid w:val="005D624D"/>
    <w:rsid w:val="005E3579"/>
    <w:rsid w:val="005E7BE5"/>
    <w:rsid w:val="005F3CE9"/>
    <w:rsid w:val="005F663D"/>
    <w:rsid w:val="00602898"/>
    <w:rsid w:val="00604144"/>
    <w:rsid w:val="00604877"/>
    <w:rsid w:val="00605EC0"/>
    <w:rsid w:val="00615356"/>
    <w:rsid w:val="0061778A"/>
    <w:rsid w:val="0062498A"/>
    <w:rsid w:val="00625A47"/>
    <w:rsid w:val="00627ACF"/>
    <w:rsid w:val="00632367"/>
    <w:rsid w:val="00632754"/>
    <w:rsid w:val="0063403D"/>
    <w:rsid w:val="0063463A"/>
    <w:rsid w:val="00636083"/>
    <w:rsid w:val="00640D86"/>
    <w:rsid w:val="00654EA2"/>
    <w:rsid w:val="0065683A"/>
    <w:rsid w:val="006572AD"/>
    <w:rsid w:val="0065790B"/>
    <w:rsid w:val="00660085"/>
    <w:rsid w:val="006648F1"/>
    <w:rsid w:val="00670A6A"/>
    <w:rsid w:val="00672373"/>
    <w:rsid w:val="006728F3"/>
    <w:rsid w:val="00674EAE"/>
    <w:rsid w:val="00675A51"/>
    <w:rsid w:val="006766EB"/>
    <w:rsid w:val="00676AF3"/>
    <w:rsid w:val="00677E41"/>
    <w:rsid w:val="00680BD8"/>
    <w:rsid w:val="00683C1F"/>
    <w:rsid w:val="006878C3"/>
    <w:rsid w:val="0069177D"/>
    <w:rsid w:val="00692CA9"/>
    <w:rsid w:val="006935CB"/>
    <w:rsid w:val="00694BBF"/>
    <w:rsid w:val="006953AA"/>
    <w:rsid w:val="006974B8"/>
    <w:rsid w:val="00697920"/>
    <w:rsid w:val="00697984"/>
    <w:rsid w:val="006A0C7E"/>
    <w:rsid w:val="006A6073"/>
    <w:rsid w:val="006A7E02"/>
    <w:rsid w:val="006B022E"/>
    <w:rsid w:val="006B1376"/>
    <w:rsid w:val="006B2D55"/>
    <w:rsid w:val="006B40E3"/>
    <w:rsid w:val="006B4FE7"/>
    <w:rsid w:val="006B71AF"/>
    <w:rsid w:val="006C15F6"/>
    <w:rsid w:val="006D0560"/>
    <w:rsid w:val="006D256D"/>
    <w:rsid w:val="006D2D11"/>
    <w:rsid w:val="006D3542"/>
    <w:rsid w:val="006D6967"/>
    <w:rsid w:val="006D7F66"/>
    <w:rsid w:val="006E18C3"/>
    <w:rsid w:val="006E53A2"/>
    <w:rsid w:val="006E58C0"/>
    <w:rsid w:val="006E6116"/>
    <w:rsid w:val="006E712E"/>
    <w:rsid w:val="006E7CEF"/>
    <w:rsid w:val="006F3A88"/>
    <w:rsid w:val="006F43C8"/>
    <w:rsid w:val="006F5F35"/>
    <w:rsid w:val="00700C6F"/>
    <w:rsid w:val="00702E1B"/>
    <w:rsid w:val="0070318F"/>
    <w:rsid w:val="00703DAF"/>
    <w:rsid w:val="007050F1"/>
    <w:rsid w:val="00707ADD"/>
    <w:rsid w:val="00712494"/>
    <w:rsid w:val="007166A0"/>
    <w:rsid w:val="0071705C"/>
    <w:rsid w:val="007232B2"/>
    <w:rsid w:val="007235E1"/>
    <w:rsid w:val="00740DF8"/>
    <w:rsid w:val="00741F6F"/>
    <w:rsid w:val="00742708"/>
    <w:rsid w:val="00744D18"/>
    <w:rsid w:val="00745BCB"/>
    <w:rsid w:val="00745D2B"/>
    <w:rsid w:val="00746F51"/>
    <w:rsid w:val="0075338E"/>
    <w:rsid w:val="00754B23"/>
    <w:rsid w:val="007635CE"/>
    <w:rsid w:val="00764BBE"/>
    <w:rsid w:val="00767490"/>
    <w:rsid w:val="00772F1F"/>
    <w:rsid w:val="00774CEF"/>
    <w:rsid w:val="00780E96"/>
    <w:rsid w:val="00782D75"/>
    <w:rsid w:val="00783B15"/>
    <w:rsid w:val="007855A4"/>
    <w:rsid w:val="00786BA9"/>
    <w:rsid w:val="00790CF8"/>
    <w:rsid w:val="00796FFE"/>
    <w:rsid w:val="007A2349"/>
    <w:rsid w:val="007A2D58"/>
    <w:rsid w:val="007B1DDD"/>
    <w:rsid w:val="007C1B7E"/>
    <w:rsid w:val="007C5337"/>
    <w:rsid w:val="007C746F"/>
    <w:rsid w:val="007C7D23"/>
    <w:rsid w:val="007D1544"/>
    <w:rsid w:val="007D2B49"/>
    <w:rsid w:val="007D2DE4"/>
    <w:rsid w:val="007D490E"/>
    <w:rsid w:val="007D61A5"/>
    <w:rsid w:val="007D6978"/>
    <w:rsid w:val="007D73D9"/>
    <w:rsid w:val="007E44EA"/>
    <w:rsid w:val="007E6966"/>
    <w:rsid w:val="007E7EA7"/>
    <w:rsid w:val="007F3722"/>
    <w:rsid w:val="00800EB8"/>
    <w:rsid w:val="00801E65"/>
    <w:rsid w:val="00802C79"/>
    <w:rsid w:val="00803D0A"/>
    <w:rsid w:val="008076B9"/>
    <w:rsid w:val="00807C78"/>
    <w:rsid w:val="00815359"/>
    <w:rsid w:val="00815AFE"/>
    <w:rsid w:val="00822669"/>
    <w:rsid w:val="00824A36"/>
    <w:rsid w:val="008255E7"/>
    <w:rsid w:val="0082676E"/>
    <w:rsid w:val="00835FF6"/>
    <w:rsid w:val="00840090"/>
    <w:rsid w:val="00840201"/>
    <w:rsid w:val="00841336"/>
    <w:rsid w:val="00845601"/>
    <w:rsid w:val="00855634"/>
    <w:rsid w:val="00855E31"/>
    <w:rsid w:val="00870B8F"/>
    <w:rsid w:val="00881290"/>
    <w:rsid w:val="00883303"/>
    <w:rsid w:val="008836BE"/>
    <w:rsid w:val="008852F6"/>
    <w:rsid w:val="00887342"/>
    <w:rsid w:val="008877FC"/>
    <w:rsid w:val="00894465"/>
    <w:rsid w:val="00894D85"/>
    <w:rsid w:val="008962B6"/>
    <w:rsid w:val="008A07DB"/>
    <w:rsid w:val="008A0F13"/>
    <w:rsid w:val="008B4AE2"/>
    <w:rsid w:val="008B617C"/>
    <w:rsid w:val="008B6C36"/>
    <w:rsid w:val="008C76D8"/>
    <w:rsid w:val="008C7880"/>
    <w:rsid w:val="008D1242"/>
    <w:rsid w:val="008D2530"/>
    <w:rsid w:val="008D4FC8"/>
    <w:rsid w:val="008E1494"/>
    <w:rsid w:val="008F5549"/>
    <w:rsid w:val="008F6A00"/>
    <w:rsid w:val="00901552"/>
    <w:rsid w:val="009055F8"/>
    <w:rsid w:val="009135C0"/>
    <w:rsid w:val="0091552E"/>
    <w:rsid w:val="009263BB"/>
    <w:rsid w:val="00932FAD"/>
    <w:rsid w:val="0094097A"/>
    <w:rsid w:val="009416B9"/>
    <w:rsid w:val="009448B1"/>
    <w:rsid w:val="009457A1"/>
    <w:rsid w:val="00955CDB"/>
    <w:rsid w:val="0096295D"/>
    <w:rsid w:val="00970658"/>
    <w:rsid w:val="00973230"/>
    <w:rsid w:val="0097348F"/>
    <w:rsid w:val="00975AC1"/>
    <w:rsid w:val="009905A1"/>
    <w:rsid w:val="00992AD0"/>
    <w:rsid w:val="009967F0"/>
    <w:rsid w:val="009974E8"/>
    <w:rsid w:val="009A47F0"/>
    <w:rsid w:val="009A5305"/>
    <w:rsid w:val="009B176D"/>
    <w:rsid w:val="009B7332"/>
    <w:rsid w:val="009C65FC"/>
    <w:rsid w:val="009D5381"/>
    <w:rsid w:val="009D7F6C"/>
    <w:rsid w:val="009E53C7"/>
    <w:rsid w:val="009F23C9"/>
    <w:rsid w:val="009F38FA"/>
    <w:rsid w:val="009F3AC1"/>
    <w:rsid w:val="009F5661"/>
    <w:rsid w:val="00A0140E"/>
    <w:rsid w:val="00A01B6A"/>
    <w:rsid w:val="00A06364"/>
    <w:rsid w:val="00A12EA5"/>
    <w:rsid w:val="00A15B01"/>
    <w:rsid w:val="00A16C4E"/>
    <w:rsid w:val="00A20864"/>
    <w:rsid w:val="00A2319A"/>
    <w:rsid w:val="00A23981"/>
    <w:rsid w:val="00A262DB"/>
    <w:rsid w:val="00A32FBD"/>
    <w:rsid w:val="00A36827"/>
    <w:rsid w:val="00A4187E"/>
    <w:rsid w:val="00A4487A"/>
    <w:rsid w:val="00A449D1"/>
    <w:rsid w:val="00A4543E"/>
    <w:rsid w:val="00A511A6"/>
    <w:rsid w:val="00A523F8"/>
    <w:rsid w:val="00A53605"/>
    <w:rsid w:val="00A5503D"/>
    <w:rsid w:val="00A57418"/>
    <w:rsid w:val="00A61143"/>
    <w:rsid w:val="00A64C23"/>
    <w:rsid w:val="00A71FFD"/>
    <w:rsid w:val="00A767AD"/>
    <w:rsid w:val="00A80BBE"/>
    <w:rsid w:val="00A95FCC"/>
    <w:rsid w:val="00AA0992"/>
    <w:rsid w:val="00AA16AB"/>
    <w:rsid w:val="00AA5449"/>
    <w:rsid w:val="00AA5A65"/>
    <w:rsid w:val="00AA7AE2"/>
    <w:rsid w:val="00AB07DA"/>
    <w:rsid w:val="00AB70AD"/>
    <w:rsid w:val="00AB78F4"/>
    <w:rsid w:val="00AB7F44"/>
    <w:rsid w:val="00AC077F"/>
    <w:rsid w:val="00AC22C8"/>
    <w:rsid w:val="00AC2D31"/>
    <w:rsid w:val="00AD398C"/>
    <w:rsid w:val="00AD5773"/>
    <w:rsid w:val="00AD5B0B"/>
    <w:rsid w:val="00AD6C26"/>
    <w:rsid w:val="00AF38DE"/>
    <w:rsid w:val="00AF6B8A"/>
    <w:rsid w:val="00AF6E94"/>
    <w:rsid w:val="00B02480"/>
    <w:rsid w:val="00B12964"/>
    <w:rsid w:val="00B13E12"/>
    <w:rsid w:val="00B13F35"/>
    <w:rsid w:val="00B15F7A"/>
    <w:rsid w:val="00B21345"/>
    <w:rsid w:val="00B26865"/>
    <w:rsid w:val="00B35840"/>
    <w:rsid w:val="00B37E2A"/>
    <w:rsid w:val="00B40BC5"/>
    <w:rsid w:val="00B413AA"/>
    <w:rsid w:val="00B42D70"/>
    <w:rsid w:val="00B56616"/>
    <w:rsid w:val="00B62ACF"/>
    <w:rsid w:val="00B62D26"/>
    <w:rsid w:val="00B6307E"/>
    <w:rsid w:val="00B6362F"/>
    <w:rsid w:val="00B63FD3"/>
    <w:rsid w:val="00B6499B"/>
    <w:rsid w:val="00B674E9"/>
    <w:rsid w:val="00B67F23"/>
    <w:rsid w:val="00B70E16"/>
    <w:rsid w:val="00B72117"/>
    <w:rsid w:val="00B738E4"/>
    <w:rsid w:val="00B75919"/>
    <w:rsid w:val="00B77799"/>
    <w:rsid w:val="00B87C87"/>
    <w:rsid w:val="00B908F3"/>
    <w:rsid w:val="00B925A3"/>
    <w:rsid w:val="00B944B2"/>
    <w:rsid w:val="00B956BB"/>
    <w:rsid w:val="00B96741"/>
    <w:rsid w:val="00BB02CA"/>
    <w:rsid w:val="00BB218B"/>
    <w:rsid w:val="00BC01E8"/>
    <w:rsid w:val="00BC1E13"/>
    <w:rsid w:val="00BC2D77"/>
    <w:rsid w:val="00BD09EE"/>
    <w:rsid w:val="00BD0E14"/>
    <w:rsid w:val="00BD70F8"/>
    <w:rsid w:val="00BE3F6A"/>
    <w:rsid w:val="00BE4CFA"/>
    <w:rsid w:val="00BF414E"/>
    <w:rsid w:val="00C06700"/>
    <w:rsid w:val="00C14BB5"/>
    <w:rsid w:val="00C158DC"/>
    <w:rsid w:val="00C234F3"/>
    <w:rsid w:val="00C24128"/>
    <w:rsid w:val="00C27874"/>
    <w:rsid w:val="00C30C5C"/>
    <w:rsid w:val="00C34C32"/>
    <w:rsid w:val="00C52E27"/>
    <w:rsid w:val="00C569B8"/>
    <w:rsid w:val="00C572A2"/>
    <w:rsid w:val="00C65306"/>
    <w:rsid w:val="00C72537"/>
    <w:rsid w:val="00C72845"/>
    <w:rsid w:val="00C82D17"/>
    <w:rsid w:val="00C83FB6"/>
    <w:rsid w:val="00C869A8"/>
    <w:rsid w:val="00C914CC"/>
    <w:rsid w:val="00C91AF2"/>
    <w:rsid w:val="00CA0CE3"/>
    <w:rsid w:val="00CA1A79"/>
    <w:rsid w:val="00CA7D1D"/>
    <w:rsid w:val="00CB4A2B"/>
    <w:rsid w:val="00CB4B9B"/>
    <w:rsid w:val="00CB4CCB"/>
    <w:rsid w:val="00CC1E0D"/>
    <w:rsid w:val="00CC2305"/>
    <w:rsid w:val="00CC55E8"/>
    <w:rsid w:val="00CD2575"/>
    <w:rsid w:val="00CE064C"/>
    <w:rsid w:val="00CE499B"/>
    <w:rsid w:val="00CE710D"/>
    <w:rsid w:val="00CF3769"/>
    <w:rsid w:val="00CF3AA0"/>
    <w:rsid w:val="00D000F9"/>
    <w:rsid w:val="00D1058C"/>
    <w:rsid w:val="00D16E35"/>
    <w:rsid w:val="00D17B8D"/>
    <w:rsid w:val="00D267E1"/>
    <w:rsid w:val="00D30FF1"/>
    <w:rsid w:val="00D31464"/>
    <w:rsid w:val="00D34D41"/>
    <w:rsid w:val="00D3679E"/>
    <w:rsid w:val="00D3752A"/>
    <w:rsid w:val="00D40169"/>
    <w:rsid w:val="00D40A31"/>
    <w:rsid w:val="00D42C98"/>
    <w:rsid w:val="00D61E84"/>
    <w:rsid w:val="00D62CDF"/>
    <w:rsid w:val="00D7055C"/>
    <w:rsid w:val="00D71719"/>
    <w:rsid w:val="00D74E82"/>
    <w:rsid w:val="00D84A1B"/>
    <w:rsid w:val="00D9043B"/>
    <w:rsid w:val="00D91313"/>
    <w:rsid w:val="00D95B37"/>
    <w:rsid w:val="00DA0FD9"/>
    <w:rsid w:val="00DA57E8"/>
    <w:rsid w:val="00DB2B25"/>
    <w:rsid w:val="00DB2D0D"/>
    <w:rsid w:val="00DB378A"/>
    <w:rsid w:val="00DB38A1"/>
    <w:rsid w:val="00DC1199"/>
    <w:rsid w:val="00DC1F79"/>
    <w:rsid w:val="00DC2109"/>
    <w:rsid w:val="00DC3E43"/>
    <w:rsid w:val="00DC4F6B"/>
    <w:rsid w:val="00DD702D"/>
    <w:rsid w:val="00DE6C87"/>
    <w:rsid w:val="00DE6F35"/>
    <w:rsid w:val="00DF3B35"/>
    <w:rsid w:val="00DF5284"/>
    <w:rsid w:val="00E00C89"/>
    <w:rsid w:val="00E02C69"/>
    <w:rsid w:val="00E1618C"/>
    <w:rsid w:val="00E16534"/>
    <w:rsid w:val="00E165A8"/>
    <w:rsid w:val="00E175AC"/>
    <w:rsid w:val="00E213AA"/>
    <w:rsid w:val="00E228F3"/>
    <w:rsid w:val="00E24C60"/>
    <w:rsid w:val="00E330BE"/>
    <w:rsid w:val="00E358CB"/>
    <w:rsid w:val="00E4464F"/>
    <w:rsid w:val="00E47267"/>
    <w:rsid w:val="00E50AAC"/>
    <w:rsid w:val="00E56B39"/>
    <w:rsid w:val="00E5724E"/>
    <w:rsid w:val="00E65E53"/>
    <w:rsid w:val="00E709AB"/>
    <w:rsid w:val="00E70C9E"/>
    <w:rsid w:val="00E749D3"/>
    <w:rsid w:val="00E75AAC"/>
    <w:rsid w:val="00E8076F"/>
    <w:rsid w:val="00E8140A"/>
    <w:rsid w:val="00E81484"/>
    <w:rsid w:val="00E81E13"/>
    <w:rsid w:val="00E822DC"/>
    <w:rsid w:val="00E8327F"/>
    <w:rsid w:val="00E90816"/>
    <w:rsid w:val="00E94B44"/>
    <w:rsid w:val="00E966C4"/>
    <w:rsid w:val="00EA2D6C"/>
    <w:rsid w:val="00EB2D7A"/>
    <w:rsid w:val="00EB756E"/>
    <w:rsid w:val="00EC55C6"/>
    <w:rsid w:val="00EC7B4F"/>
    <w:rsid w:val="00ED112D"/>
    <w:rsid w:val="00ED2F3C"/>
    <w:rsid w:val="00ED6805"/>
    <w:rsid w:val="00EE11CE"/>
    <w:rsid w:val="00EE7680"/>
    <w:rsid w:val="00EF5706"/>
    <w:rsid w:val="00EF5B02"/>
    <w:rsid w:val="00EF6E1C"/>
    <w:rsid w:val="00F00A69"/>
    <w:rsid w:val="00F04B2E"/>
    <w:rsid w:val="00F04CBA"/>
    <w:rsid w:val="00F0751F"/>
    <w:rsid w:val="00F14878"/>
    <w:rsid w:val="00F17CEE"/>
    <w:rsid w:val="00F21448"/>
    <w:rsid w:val="00F228D9"/>
    <w:rsid w:val="00F23E3B"/>
    <w:rsid w:val="00F2406E"/>
    <w:rsid w:val="00F25E83"/>
    <w:rsid w:val="00F27427"/>
    <w:rsid w:val="00F32545"/>
    <w:rsid w:val="00F32818"/>
    <w:rsid w:val="00F34C26"/>
    <w:rsid w:val="00F36C45"/>
    <w:rsid w:val="00F40937"/>
    <w:rsid w:val="00F525B0"/>
    <w:rsid w:val="00F52695"/>
    <w:rsid w:val="00F57CF3"/>
    <w:rsid w:val="00F57E13"/>
    <w:rsid w:val="00F6015C"/>
    <w:rsid w:val="00F63203"/>
    <w:rsid w:val="00F65193"/>
    <w:rsid w:val="00F6670D"/>
    <w:rsid w:val="00F70A4B"/>
    <w:rsid w:val="00F7114C"/>
    <w:rsid w:val="00F7713C"/>
    <w:rsid w:val="00F77A49"/>
    <w:rsid w:val="00F81B8D"/>
    <w:rsid w:val="00F9366A"/>
    <w:rsid w:val="00F93B5D"/>
    <w:rsid w:val="00F96B4C"/>
    <w:rsid w:val="00FA619C"/>
    <w:rsid w:val="00FB08C8"/>
    <w:rsid w:val="00FB208C"/>
    <w:rsid w:val="00FB23E8"/>
    <w:rsid w:val="00FB296B"/>
    <w:rsid w:val="00FB5353"/>
    <w:rsid w:val="00FB6C97"/>
    <w:rsid w:val="00FC1AEF"/>
    <w:rsid w:val="00FC2F5C"/>
    <w:rsid w:val="00FD17CD"/>
    <w:rsid w:val="00FD192F"/>
    <w:rsid w:val="00FD3B48"/>
    <w:rsid w:val="00FE1002"/>
    <w:rsid w:val="00FF2164"/>
    <w:rsid w:val="00FF698C"/>
    <w:rsid w:val="00FF6A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9F34B"/>
  <w15:docId w15:val="{A4FCD28A-5EC6-461C-BCF6-55318505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7E0"/>
  </w:style>
  <w:style w:type="paragraph" w:styleId="2">
    <w:name w:val="heading 2"/>
    <w:basedOn w:val="a"/>
    <w:next w:val="a"/>
    <w:link w:val="2Char"/>
    <w:uiPriority w:val="9"/>
    <w:unhideWhenUsed/>
    <w:qFormat/>
    <w:rsid w:val="00A536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4E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27BF"/>
    <w:rPr>
      <w:color w:val="808080"/>
    </w:rPr>
  </w:style>
  <w:style w:type="paragraph" w:styleId="a4">
    <w:name w:val="Balloon Text"/>
    <w:basedOn w:val="a"/>
    <w:link w:val="Char"/>
    <w:uiPriority w:val="99"/>
    <w:semiHidden/>
    <w:unhideWhenUsed/>
    <w:rsid w:val="005C27BF"/>
    <w:rPr>
      <w:rFonts w:asciiTheme="majorHAnsi" w:eastAsiaTheme="majorEastAsia" w:hAnsiTheme="majorHAnsi" w:cstheme="majorBidi"/>
      <w:sz w:val="18"/>
      <w:szCs w:val="18"/>
    </w:rPr>
  </w:style>
  <w:style w:type="character" w:customStyle="1" w:styleId="Char">
    <w:name w:val="批注框文本 Char"/>
    <w:basedOn w:val="a0"/>
    <w:link w:val="a4"/>
    <w:uiPriority w:val="99"/>
    <w:semiHidden/>
    <w:rsid w:val="005C27BF"/>
    <w:rPr>
      <w:rFonts w:asciiTheme="majorHAnsi" w:eastAsiaTheme="majorEastAsia" w:hAnsiTheme="majorHAnsi" w:cstheme="majorBidi"/>
      <w:sz w:val="18"/>
      <w:szCs w:val="18"/>
    </w:rPr>
  </w:style>
  <w:style w:type="paragraph" w:styleId="a5">
    <w:name w:val="header"/>
    <w:basedOn w:val="a"/>
    <w:link w:val="Char0"/>
    <w:uiPriority w:val="99"/>
    <w:unhideWhenUsed/>
    <w:rsid w:val="005D0D8F"/>
    <w:pPr>
      <w:tabs>
        <w:tab w:val="center" w:pos="4513"/>
        <w:tab w:val="right" w:pos="9026"/>
      </w:tabs>
      <w:snapToGrid w:val="0"/>
    </w:pPr>
  </w:style>
  <w:style w:type="character" w:customStyle="1" w:styleId="Char0">
    <w:name w:val="页眉 Char"/>
    <w:basedOn w:val="a0"/>
    <w:link w:val="a5"/>
    <w:uiPriority w:val="99"/>
    <w:rsid w:val="005D0D8F"/>
  </w:style>
  <w:style w:type="paragraph" w:styleId="a6">
    <w:name w:val="footer"/>
    <w:basedOn w:val="a"/>
    <w:link w:val="Char1"/>
    <w:uiPriority w:val="99"/>
    <w:unhideWhenUsed/>
    <w:rsid w:val="005D0D8F"/>
    <w:pPr>
      <w:tabs>
        <w:tab w:val="center" w:pos="4513"/>
        <w:tab w:val="right" w:pos="9026"/>
      </w:tabs>
      <w:snapToGrid w:val="0"/>
    </w:pPr>
  </w:style>
  <w:style w:type="character" w:customStyle="1" w:styleId="Char1">
    <w:name w:val="页脚 Char"/>
    <w:basedOn w:val="a0"/>
    <w:link w:val="a6"/>
    <w:uiPriority w:val="99"/>
    <w:rsid w:val="005D0D8F"/>
  </w:style>
  <w:style w:type="table" w:styleId="a7">
    <w:name w:val="Table Grid"/>
    <w:basedOn w:val="a1"/>
    <w:unhideWhenUsed/>
    <w:rsid w:val="00BC1E13"/>
    <w:rPr>
      <w:rFonts w:ascii="Times New Roman" w:eastAsia="宋体" w:hAnsi="Times New Roman" w:cs="Times New Roman"/>
      <w:kern w:val="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a0"/>
    <w:qFormat/>
    <w:rsid w:val="00BC1E13"/>
  </w:style>
  <w:style w:type="character" w:customStyle="1" w:styleId="mo">
    <w:name w:val="mo"/>
    <w:basedOn w:val="a0"/>
    <w:qFormat/>
    <w:rsid w:val="00BC1E13"/>
  </w:style>
  <w:style w:type="paragraph" w:customStyle="1" w:styleId="1">
    <w:name w:val="列出段落1"/>
    <w:basedOn w:val="a"/>
    <w:uiPriority w:val="99"/>
    <w:qFormat/>
    <w:rsid w:val="00BC1E13"/>
    <w:pPr>
      <w:ind w:firstLineChars="200" w:firstLine="420"/>
    </w:pPr>
    <w:rPr>
      <w:sz w:val="21"/>
      <w:szCs w:val="24"/>
      <w:lang w:eastAsia="zh-CN"/>
    </w:rPr>
  </w:style>
  <w:style w:type="character" w:customStyle="1" w:styleId="mi">
    <w:name w:val="mi"/>
    <w:basedOn w:val="a0"/>
    <w:qFormat/>
    <w:rsid w:val="00BC1E13"/>
  </w:style>
  <w:style w:type="character" w:styleId="a8">
    <w:name w:val="Hyperlink"/>
    <w:basedOn w:val="a0"/>
    <w:uiPriority w:val="99"/>
    <w:unhideWhenUsed/>
    <w:rsid w:val="00AF38DE"/>
    <w:rPr>
      <w:color w:val="0000FF" w:themeColor="hyperlink"/>
      <w:u w:val="single"/>
    </w:rPr>
  </w:style>
  <w:style w:type="character" w:customStyle="1" w:styleId="2Char">
    <w:name w:val="标题 2 Char"/>
    <w:basedOn w:val="a0"/>
    <w:link w:val="2"/>
    <w:uiPriority w:val="9"/>
    <w:rsid w:val="00A53605"/>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AA16AB"/>
    <w:rPr>
      <w:sz w:val="21"/>
      <w:szCs w:val="21"/>
    </w:rPr>
  </w:style>
  <w:style w:type="paragraph" w:styleId="aa">
    <w:name w:val="annotation text"/>
    <w:basedOn w:val="a"/>
    <w:link w:val="Char2"/>
    <w:uiPriority w:val="99"/>
    <w:semiHidden/>
    <w:unhideWhenUsed/>
    <w:rsid w:val="00AA16AB"/>
  </w:style>
  <w:style w:type="character" w:customStyle="1" w:styleId="Char2">
    <w:name w:val="批注文字 Char"/>
    <w:basedOn w:val="a0"/>
    <w:link w:val="aa"/>
    <w:uiPriority w:val="99"/>
    <w:semiHidden/>
    <w:rsid w:val="00AA16AB"/>
  </w:style>
  <w:style w:type="paragraph" w:styleId="ab">
    <w:name w:val="annotation subject"/>
    <w:basedOn w:val="aa"/>
    <w:next w:val="aa"/>
    <w:link w:val="Char3"/>
    <w:uiPriority w:val="99"/>
    <w:semiHidden/>
    <w:unhideWhenUsed/>
    <w:rsid w:val="00AA16AB"/>
    <w:rPr>
      <w:b/>
      <w:bCs/>
    </w:rPr>
  </w:style>
  <w:style w:type="character" w:customStyle="1" w:styleId="Char3">
    <w:name w:val="批注主题 Char"/>
    <w:basedOn w:val="Char2"/>
    <w:link w:val="ab"/>
    <w:uiPriority w:val="99"/>
    <w:semiHidden/>
    <w:rsid w:val="00AA16AB"/>
    <w:rPr>
      <w:b/>
      <w:bCs/>
    </w:rPr>
  </w:style>
  <w:style w:type="paragraph" w:styleId="ac">
    <w:name w:val="List Paragraph"/>
    <w:basedOn w:val="a"/>
    <w:uiPriority w:val="34"/>
    <w:qFormat/>
    <w:rsid w:val="00CC55E8"/>
    <w:pPr>
      <w:ind w:firstLineChars="200" w:firstLine="420"/>
    </w:pPr>
  </w:style>
  <w:style w:type="character" w:customStyle="1" w:styleId="3Char">
    <w:name w:val="标题 3 Char"/>
    <w:basedOn w:val="a0"/>
    <w:link w:val="3"/>
    <w:uiPriority w:val="9"/>
    <w:rsid w:val="003D4E24"/>
    <w:rPr>
      <w:b/>
      <w:bCs/>
      <w:sz w:val="32"/>
      <w:szCs w:val="32"/>
    </w:rPr>
  </w:style>
  <w:style w:type="paragraph" w:styleId="ad">
    <w:name w:val="caption"/>
    <w:basedOn w:val="a"/>
    <w:next w:val="a"/>
    <w:uiPriority w:val="35"/>
    <w:unhideWhenUsed/>
    <w:qFormat/>
    <w:rsid w:val="006766EB"/>
    <w:pPr>
      <w:jc w:val="center"/>
    </w:pPr>
    <w:rPr>
      <w:rFonts w:ascii="Times New Roman" w:eastAsia="黑体" w:hAnsi="Times New Roman" w:cstheme="majorBid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20680">
      <w:bodyDiv w:val="1"/>
      <w:marLeft w:val="0"/>
      <w:marRight w:val="0"/>
      <w:marTop w:val="0"/>
      <w:marBottom w:val="0"/>
      <w:divBdr>
        <w:top w:val="none" w:sz="0" w:space="0" w:color="auto"/>
        <w:left w:val="none" w:sz="0" w:space="0" w:color="auto"/>
        <w:bottom w:val="none" w:sz="0" w:space="0" w:color="auto"/>
        <w:right w:val="none" w:sz="0" w:space="0" w:color="auto"/>
      </w:divBdr>
    </w:div>
    <w:div w:id="373844517">
      <w:bodyDiv w:val="1"/>
      <w:marLeft w:val="0"/>
      <w:marRight w:val="0"/>
      <w:marTop w:val="0"/>
      <w:marBottom w:val="0"/>
      <w:divBdr>
        <w:top w:val="none" w:sz="0" w:space="0" w:color="auto"/>
        <w:left w:val="none" w:sz="0" w:space="0" w:color="auto"/>
        <w:bottom w:val="none" w:sz="0" w:space="0" w:color="auto"/>
        <w:right w:val="none" w:sz="0" w:space="0" w:color="auto"/>
      </w:divBdr>
      <w:divsChild>
        <w:div w:id="174618720">
          <w:marLeft w:val="0"/>
          <w:marRight w:val="0"/>
          <w:marTop w:val="0"/>
          <w:marBottom w:val="0"/>
          <w:divBdr>
            <w:top w:val="none" w:sz="0" w:space="0" w:color="auto"/>
            <w:left w:val="none" w:sz="0" w:space="0" w:color="auto"/>
            <w:bottom w:val="none" w:sz="0" w:space="0" w:color="auto"/>
            <w:right w:val="none" w:sz="0" w:space="0" w:color="auto"/>
          </w:divBdr>
          <w:divsChild>
            <w:div w:id="15802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9870">
      <w:bodyDiv w:val="1"/>
      <w:marLeft w:val="0"/>
      <w:marRight w:val="0"/>
      <w:marTop w:val="0"/>
      <w:marBottom w:val="0"/>
      <w:divBdr>
        <w:top w:val="none" w:sz="0" w:space="0" w:color="auto"/>
        <w:left w:val="none" w:sz="0" w:space="0" w:color="auto"/>
        <w:bottom w:val="none" w:sz="0" w:space="0" w:color="auto"/>
        <w:right w:val="none" w:sz="0" w:space="0" w:color="auto"/>
      </w:divBdr>
    </w:div>
    <w:div w:id="199799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github.com/isabel2017/C.P.Projects-Yisha---Hyejin/blob/0929-Isabel/project10922.cpp"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1789</Words>
  <Characters>10200</Characters>
  <Application>Microsoft Office Word</Application>
  <DocSecurity>0</DocSecurity>
  <Lines>85</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dc:creator>
  <cp:lastModifiedBy>Yisha Chen</cp:lastModifiedBy>
  <cp:revision>24</cp:revision>
  <cp:lastPrinted>2017-10-05T20:36:00Z</cp:lastPrinted>
  <dcterms:created xsi:type="dcterms:W3CDTF">2017-10-05T19:44:00Z</dcterms:created>
  <dcterms:modified xsi:type="dcterms:W3CDTF">2017-10-05T20:37:00Z</dcterms:modified>
</cp:coreProperties>
</file>